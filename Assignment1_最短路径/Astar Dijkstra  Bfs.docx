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4FB5" w14:textId="016E416B" w:rsidR="00515685" w:rsidRDefault="00F82EEB">
      <w:r>
        <w:rPr>
          <w:rFonts w:hint="eastAsia"/>
        </w:rPr>
        <w:t>毛一凡</w:t>
      </w:r>
    </w:p>
    <w:p w14:paraId="78E97CAC" w14:textId="77777777" w:rsidR="003343BF" w:rsidRDefault="00F82EEB" w:rsidP="003343BF">
      <w:r>
        <w:rPr>
          <w:rFonts w:hint="eastAsia"/>
        </w:rPr>
        <w:t>2</w:t>
      </w:r>
      <w:r>
        <w:t>009853E-I011-0084</w:t>
      </w:r>
    </w:p>
    <w:p w14:paraId="7584459B" w14:textId="23AC1F86" w:rsidR="003343BF" w:rsidRDefault="003343BF" w:rsidP="003478C3">
      <w:pPr>
        <w:rPr>
          <w:sz w:val="36"/>
          <w:szCs w:val="36"/>
        </w:rPr>
      </w:pPr>
      <w:r w:rsidRPr="003343BF">
        <w:rPr>
          <w:rFonts w:hint="eastAsia"/>
          <w:sz w:val="36"/>
          <w:szCs w:val="36"/>
        </w:rPr>
        <w:t>代码</w:t>
      </w:r>
    </w:p>
    <w:p w14:paraId="42853B38" w14:textId="7450192A" w:rsidR="003478C3" w:rsidRPr="003478C3" w:rsidRDefault="003478C3" w:rsidP="003478C3">
      <w:pPr>
        <w:rPr>
          <w:ins w:id="0" w:author="1909853eb211002@student.must.edu.mo" w:date="2021-09-25T20:14:00Z"/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.</w:t>
      </w:r>
      <w:r>
        <w:rPr>
          <w:rFonts w:hint="eastAsia"/>
          <w:sz w:val="22"/>
        </w:rPr>
        <w:t>首先构造坐标系使点有x</w:t>
      </w:r>
      <w:r>
        <w:rPr>
          <w:sz w:val="22"/>
        </w:rPr>
        <w:t>,y</w:t>
      </w:r>
      <w:r>
        <w:rPr>
          <w:rFonts w:hint="eastAsia"/>
          <w:sz w:val="22"/>
        </w:rPr>
        <w:t>两个属性，并重写equals方法使得后续易于判断结点是否是终点</w:t>
      </w:r>
    </w:p>
    <w:p w14:paraId="04AFE859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C18401"/>
          <w:kern w:val="0"/>
          <w:szCs w:val="21"/>
        </w:rPr>
        <w:t>Coord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B716450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82243ED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x;</w:t>
      </w:r>
    </w:p>
    <w:p w14:paraId="5594C678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y;</w:t>
      </w:r>
    </w:p>
    <w:p w14:paraId="478ECEAC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C9B7799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4078F2"/>
          <w:kern w:val="0"/>
          <w:szCs w:val="21"/>
        </w:rPr>
        <w:t>Coord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x,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y)</w:t>
      </w:r>
    </w:p>
    <w:p w14:paraId="0347FDA1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BD9C32E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.x = x;</w:t>
      </w:r>
    </w:p>
    <w:p w14:paraId="6C21B6AB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.y = y;</w:t>
      </w:r>
    </w:p>
    <w:p w14:paraId="6469B1BC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5D45DA0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F18A547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6F89930B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boolean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4078F2"/>
          <w:kern w:val="0"/>
          <w:szCs w:val="21"/>
        </w:rPr>
        <w:t>equals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(Object obj)</w:t>
      </w:r>
    </w:p>
    <w:p w14:paraId="0BDB0FC0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DF7EAE0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(obj ==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AFA8112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(obj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instanceof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Coord)</w:t>
      </w:r>
    </w:p>
    <w:p w14:paraId="57366661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5D028515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  Coord c = (Coord) obj;</w:t>
      </w:r>
    </w:p>
    <w:p w14:paraId="44B85B68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x == c.x &amp;&amp; y == c.y;</w:t>
      </w:r>
    </w:p>
    <w:p w14:paraId="6F978A62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23A4B722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1124BA0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35EBFC69" w14:textId="77777777" w:rsidR="003478C3" w:rsidRPr="003478C3" w:rsidRDefault="003478C3" w:rsidP="003478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37AF033" w14:textId="2646262E" w:rsidR="003478C3" w:rsidRDefault="003478C3" w:rsidP="003478C3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</w:t>
      </w:r>
      <w:r>
        <w:rPr>
          <w:rFonts w:hint="eastAsia"/>
          <w:sz w:val="22"/>
        </w:rPr>
        <w:t>赋予结点更多的属性，</w:t>
      </w:r>
      <w:r w:rsidR="006E2F4C">
        <w:rPr>
          <w:rFonts w:hint="eastAsia"/>
          <w:sz w:val="22"/>
        </w:rPr>
        <w:t>构建类似于链表的指针域的东西，方便最后回溯路径时用</w:t>
      </w:r>
      <w:r w:rsidR="00E12E2F">
        <w:rPr>
          <w:rFonts w:hint="eastAsia"/>
          <w:sz w:val="22"/>
        </w:rPr>
        <w:t>队列</w:t>
      </w:r>
      <w:r w:rsidR="006E2F4C">
        <w:rPr>
          <w:rFonts w:hint="eastAsia"/>
          <w:sz w:val="22"/>
        </w:rPr>
        <w:t>找上一个结点。</w:t>
      </w:r>
    </w:p>
    <w:p w14:paraId="656ED11B" w14:textId="6193B8CA" w:rsidR="006E2F4C" w:rsidRDefault="006E2F4C" w:rsidP="003478C3">
      <w:pPr>
        <w:rPr>
          <w:rFonts w:ascii="Consolas" w:eastAsia="宋体" w:hAnsi="Consolas" w:cs="宋体"/>
          <w:kern w:val="0"/>
          <w:szCs w:val="21"/>
        </w:rPr>
      </w:pPr>
      <w:r>
        <w:rPr>
          <w:sz w:val="22"/>
        </w:rPr>
        <w:tab/>
      </w:r>
      <w:r>
        <w:rPr>
          <w:rFonts w:hint="eastAsia"/>
          <w:sz w:val="22"/>
        </w:rPr>
        <w:t>G表示</w:t>
      </w:r>
      <w:r w:rsidRPr="003478C3">
        <w:rPr>
          <w:rFonts w:ascii="Consolas" w:eastAsia="宋体" w:hAnsi="Consolas" w:cs="宋体"/>
          <w:kern w:val="0"/>
          <w:szCs w:val="21"/>
        </w:rPr>
        <w:t>起点到当前结点的</w:t>
      </w:r>
      <w:r>
        <w:rPr>
          <w:rFonts w:ascii="Consolas" w:eastAsia="宋体" w:hAnsi="Consolas" w:cs="宋体" w:hint="eastAsia"/>
          <w:kern w:val="0"/>
          <w:szCs w:val="21"/>
        </w:rPr>
        <w:t>cost</w:t>
      </w:r>
      <w:r>
        <w:rPr>
          <w:rFonts w:ascii="Consolas" w:eastAsia="宋体" w:hAnsi="Consolas" w:cs="宋体" w:hint="eastAsia"/>
          <w:kern w:val="0"/>
          <w:szCs w:val="21"/>
        </w:rPr>
        <w:t>，</w:t>
      </w:r>
      <w:r>
        <w:rPr>
          <w:rFonts w:ascii="Consolas" w:eastAsia="宋体" w:hAnsi="Consolas" w:cs="宋体" w:hint="eastAsia"/>
          <w:kern w:val="0"/>
          <w:szCs w:val="21"/>
        </w:rPr>
        <w:t>H</w:t>
      </w:r>
      <w:r>
        <w:rPr>
          <w:rFonts w:ascii="Consolas" w:eastAsia="宋体" w:hAnsi="Consolas" w:cs="宋体" w:hint="eastAsia"/>
          <w:kern w:val="0"/>
          <w:szCs w:val="21"/>
        </w:rPr>
        <w:t>表示</w:t>
      </w:r>
      <w:r w:rsidRPr="003478C3">
        <w:rPr>
          <w:rFonts w:ascii="Consolas" w:eastAsia="宋体" w:hAnsi="Consolas" w:cs="宋体"/>
          <w:kern w:val="0"/>
          <w:szCs w:val="21"/>
        </w:rPr>
        <w:t>当前结点到目的结点的估计代价</w:t>
      </w:r>
    </w:p>
    <w:p w14:paraId="7B24F69E" w14:textId="00B6CD5B" w:rsidR="006E2F4C" w:rsidRPr="006E2F4C" w:rsidRDefault="006E2F4C" w:rsidP="003478C3">
      <w:pPr>
        <w:rPr>
          <w:sz w:val="22"/>
        </w:rPr>
      </w:pPr>
      <w:r>
        <w:rPr>
          <w:rFonts w:ascii="Consolas" w:eastAsia="宋体" w:hAnsi="Consolas" w:cs="宋体"/>
          <w:kern w:val="0"/>
          <w:szCs w:val="21"/>
        </w:rPr>
        <w:tab/>
      </w:r>
      <w:r>
        <w:rPr>
          <w:rFonts w:ascii="Consolas" w:eastAsia="宋体" w:hAnsi="Consolas" w:cs="宋体" w:hint="eastAsia"/>
          <w:kern w:val="0"/>
          <w:szCs w:val="21"/>
        </w:rPr>
        <w:t>并重写</w:t>
      </w:r>
      <w:r>
        <w:rPr>
          <w:rFonts w:ascii="Consolas" w:eastAsia="宋体" w:hAnsi="Consolas" w:cs="宋体" w:hint="eastAsia"/>
          <w:kern w:val="0"/>
          <w:szCs w:val="21"/>
        </w:rPr>
        <w:t>compareTo</w:t>
      </w:r>
      <w:r>
        <w:rPr>
          <w:rFonts w:ascii="Consolas" w:eastAsia="宋体" w:hAnsi="Consolas" w:cs="宋体" w:hint="eastAsia"/>
          <w:kern w:val="0"/>
          <w:szCs w:val="21"/>
        </w:rPr>
        <w:t>函数，</w:t>
      </w:r>
      <w:r w:rsidR="00704989">
        <w:rPr>
          <w:rFonts w:ascii="Consolas" w:eastAsia="宋体" w:hAnsi="Consolas" w:cs="宋体" w:hint="eastAsia"/>
          <w:kern w:val="0"/>
          <w:szCs w:val="21"/>
        </w:rPr>
        <w:t>方便</w:t>
      </w:r>
      <w:r w:rsidR="00704989">
        <w:rPr>
          <w:rFonts w:ascii="Consolas" w:eastAsia="宋体" w:hAnsi="Consolas" w:cs="宋体" w:hint="eastAsia"/>
          <w:kern w:val="0"/>
          <w:szCs w:val="21"/>
        </w:rPr>
        <w:t>open</w:t>
      </w:r>
      <w:r>
        <w:rPr>
          <w:rFonts w:ascii="Consolas" w:eastAsia="宋体" w:hAnsi="Consolas" w:cs="宋体" w:hint="eastAsia"/>
          <w:kern w:val="0"/>
          <w:szCs w:val="21"/>
        </w:rPr>
        <w:t>队列（</w:t>
      </w:r>
      <w:r w:rsidR="00704989">
        <w:rPr>
          <w:rFonts w:ascii="Consolas" w:eastAsia="宋体" w:hAnsi="Consolas" w:cs="宋体" w:hint="eastAsia"/>
          <w:kern w:val="0"/>
          <w:szCs w:val="21"/>
        </w:rPr>
        <w:t>储存周围所以可以走的结点</w:t>
      </w:r>
      <w:r>
        <w:rPr>
          <w:rFonts w:ascii="Consolas" w:eastAsia="宋体" w:hAnsi="Consolas" w:cs="宋体" w:hint="eastAsia"/>
          <w:kern w:val="0"/>
          <w:szCs w:val="21"/>
        </w:rPr>
        <w:t>）</w:t>
      </w:r>
      <w:r w:rsidR="00704989">
        <w:rPr>
          <w:rFonts w:ascii="Consolas" w:eastAsia="宋体" w:hAnsi="Consolas" w:cs="宋体" w:hint="eastAsia"/>
          <w:kern w:val="0"/>
          <w:szCs w:val="21"/>
        </w:rPr>
        <w:t>的结点的</w:t>
      </w:r>
      <w:r w:rsidR="00704989">
        <w:rPr>
          <w:rFonts w:ascii="Consolas" w:eastAsia="宋体" w:hAnsi="Consolas" w:cs="宋体" w:hint="eastAsia"/>
          <w:kern w:val="0"/>
          <w:szCs w:val="21"/>
        </w:rPr>
        <w:t>cost</w:t>
      </w:r>
      <w:r w:rsidR="00704989">
        <w:rPr>
          <w:rFonts w:ascii="Consolas" w:eastAsia="宋体" w:hAnsi="Consolas" w:cs="宋体" w:hint="eastAsia"/>
          <w:kern w:val="0"/>
          <w:szCs w:val="21"/>
        </w:rPr>
        <w:t>比较</w:t>
      </w:r>
    </w:p>
    <w:p w14:paraId="795E98E0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C18401"/>
          <w:kern w:val="0"/>
          <w:szCs w:val="21"/>
        </w:rPr>
        <w:t>Node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C18401"/>
          <w:kern w:val="0"/>
          <w:szCs w:val="21"/>
        </w:rPr>
        <w:t>Comparable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3478C3">
        <w:rPr>
          <w:rFonts w:ascii="Consolas" w:eastAsia="宋体" w:hAnsi="Consolas" w:cs="宋体"/>
          <w:color w:val="C18401"/>
          <w:kern w:val="0"/>
          <w:szCs w:val="21"/>
        </w:rPr>
        <w:t>Node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D1BCCE0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6E8F8C9B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4121158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Coord coord; </w:t>
      </w:r>
      <w:r w:rsidRPr="003478C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478C3">
        <w:rPr>
          <w:rFonts w:ascii="Consolas" w:eastAsia="宋体" w:hAnsi="Consolas" w:cs="宋体"/>
          <w:i/>
          <w:iCs/>
          <w:color w:val="A0A1A7"/>
          <w:kern w:val="0"/>
          <w:szCs w:val="21"/>
        </w:rPr>
        <w:t>坐标</w:t>
      </w:r>
    </w:p>
    <w:p w14:paraId="14301A57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Node parent; </w:t>
      </w:r>
      <w:r w:rsidRPr="003478C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478C3">
        <w:rPr>
          <w:rFonts w:ascii="Consolas" w:eastAsia="宋体" w:hAnsi="Consolas" w:cs="宋体"/>
          <w:i/>
          <w:iCs/>
          <w:color w:val="A0A1A7"/>
          <w:kern w:val="0"/>
          <w:szCs w:val="21"/>
        </w:rPr>
        <w:t>父结点</w:t>
      </w:r>
    </w:p>
    <w:p w14:paraId="146F2605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G; </w:t>
      </w:r>
      <w:r w:rsidRPr="003478C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G</w:t>
      </w:r>
      <w:r w:rsidRPr="003478C3">
        <w:rPr>
          <w:rFonts w:ascii="Consolas" w:eastAsia="宋体" w:hAnsi="Consolas" w:cs="宋体"/>
          <w:i/>
          <w:iCs/>
          <w:color w:val="A0A1A7"/>
          <w:kern w:val="0"/>
          <w:szCs w:val="21"/>
        </w:rPr>
        <w:t>：是个准确的值，是起点到当前结点的代价</w:t>
      </w:r>
    </w:p>
    <w:p w14:paraId="071239F4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H; </w:t>
      </w:r>
      <w:r w:rsidRPr="003478C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H</w:t>
      </w:r>
      <w:r w:rsidRPr="003478C3">
        <w:rPr>
          <w:rFonts w:ascii="Consolas" w:eastAsia="宋体" w:hAnsi="Consolas" w:cs="宋体"/>
          <w:i/>
          <w:iCs/>
          <w:color w:val="A0A1A7"/>
          <w:kern w:val="0"/>
          <w:szCs w:val="21"/>
        </w:rPr>
        <w:t>：是个估值，当前结点到目的结点的估计代价</w:t>
      </w:r>
    </w:p>
    <w:p w14:paraId="6145F897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45EA67A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lastRenderedPageBreak/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4078F2"/>
          <w:kern w:val="0"/>
          <w:szCs w:val="21"/>
        </w:rPr>
        <w:t>Node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x,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y)</w:t>
      </w:r>
    </w:p>
    <w:p w14:paraId="4E256631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BCE57C5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.coord =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Coord(x, y);</w:t>
      </w:r>
    </w:p>
    <w:p w14:paraId="0609DE9C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3ADC96F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D157B17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4078F2"/>
          <w:kern w:val="0"/>
          <w:szCs w:val="21"/>
        </w:rPr>
        <w:t>Node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(Coord coord, Node parent,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g,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h)</w:t>
      </w:r>
    </w:p>
    <w:p w14:paraId="3C202468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82177C8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.coord = coord;</w:t>
      </w:r>
    </w:p>
    <w:p w14:paraId="76FD10DD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.parent = parent;</w:t>
      </w:r>
    </w:p>
    <w:p w14:paraId="657CECFD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 G = g;</w:t>
      </w:r>
    </w:p>
    <w:p w14:paraId="049C85BF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 H = h;</w:t>
      </w:r>
    </w:p>
    <w:p w14:paraId="03C3B014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0546B1E1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422CA93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45C227F8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4078F2"/>
          <w:kern w:val="0"/>
          <w:szCs w:val="21"/>
        </w:rPr>
        <w:t>compareTo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(Node o)</w:t>
      </w:r>
    </w:p>
    <w:p w14:paraId="44842245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C238E5B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(o ==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-</w:t>
      </w:r>
      <w:r w:rsidRPr="003478C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B18F202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(G + H &gt; o.G + o.H)</w:t>
      </w:r>
    </w:p>
    <w:p w14:paraId="2708EC01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C529B76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(G + H &lt; o.G + o.H)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-</w:t>
      </w:r>
      <w:r w:rsidRPr="003478C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822C114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478C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478C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478C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855F37B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46AA001" w14:textId="77777777" w:rsidR="003478C3" w:rsidRPr="003478C3" w:rsidRDefault="003478C3" w:rsidP="003478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478C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D28A5EA" w14:textId="243827DD" w:rsidR="003478C3" w:rsidRDefault="00704989" w:rsidP="003478C3">
      <w:pPr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.</w:t>
      </w:r>
      <w:r>
        <w:rPr>
          <w:rFonts w:hint="eastAsia"/>
          <w:sz w:val="22"/>
        </w:rPr>
        <w:t>生成整个地图的类</w:t>
      </w:r>
      <w:r w:rsidR="00E12E2F">
        <w:rPr>
          <w:rFonts w:hint="eastAsia"/>
          <w:sz w:val="22"/>
        </w:rPr>
        <w:t>，并得知相关数据</w:t>
      </w:r>
    </w:p>
    <w:p w14:paraId="4E90AFBF" w14:textId="77777777" w:rsidR="00704989" w:rsidRPr="00704989" w:rsidRDefault="00704989" w:rsidP="0070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C18401"/>
          <w:kern w:val="0"/>
          <w:szCs w:val="21"/>
        </w:rPr>
        <w:t>MapInfo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FB3118C" w14:textId="77777777" w:rsidR="00704989" w:rsidRPr="00704989" w:rsidRDefault="00704989" w:rsidP="0070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[][] maps; 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二维数组的地图</w:t>
      </w:r>
    </w:p>
    <w:p w14:paraId="33B4F590" w14:textId="77777777" w:rsidR="00704989" w:rsidRPr="00704989" w:rsidRDefault="00704989" w:rsidP="0070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width; 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地图的宽</w:t>
      </w:r>
    </w:p>
    <w:p w14:paraId="403D56A6" w14:textId="77777777" w:rsidR="00704989" w:rsidRPr="00704989" w:rsidRDefault="00704989" w:rsidP="0070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hight; 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地图的高</w:t>
      </w:r>
    </w:p>
    <w:p w14:paraId="0C320722" w14:textId="77777777" w:rsidR="00704989" w:rsidRPr="00704989" w:rsidRDefault="00704989" w:rsidP="0070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Node start; 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起始结点</w:t>
      </w:r>
    </w:p>
    <w:p w14:paraId="76485B3F" w14:textId="77777777" w:rsidR="00704989" w:rsidRPr="00704989" w:rsidRDefault="00704989" w:rsidP="0070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Node end; 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最终结点</w:t>
      </w:r>
    </w:p>
    <w:p w14:paraId="50E16D0E" w14:textId="77777777" w:rsidR="00704989" w:rsidRPr="00704989" w:rsidRDefault="00704989" w:rsidP="0070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7321A4F3" w14:textId="77777777" w:rsidR="00704989" w:rsidRPr="00704989" w:rsidRDefault="00704989" w:rsidP="0070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4078F2"/>
          <w:kern w:val="0"/>
          <w:szCs w:val="21"/>
        </w:rPr>
        <w:t>MapInfo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[][] maps,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width,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hight, Node start, Node end)</w:t>
      </w:r>
    </w:p>
    <w:p w14:paraId="6CC1E992" w14:textId="77777777" w:rsidR="00704989" w:rsidRPr="00704989" w:rsidRDefault="00704989" w:rsidP="0070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62A8A6F" w14:textId="77777777" w:rsidR="00704989" w:rsidRPr="00704989" w:rsidRDefault="00704989" w:rsidP="0070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.maps = maps;</w:t>
      </w:r>
    </w:p>
    <w:p w14:paraId="090DC308" w14:textId="77777777" w:rsidR="00704989" w:rsidRPr="00704989" w:rsidRDefault="00704989" w:rsidP="0070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.width = width;</w:t>
      </w:r>
    </w:p>
    <w:p w14:paraId="6FFFC34C" w14:textId="77777777" w:rsidR="00704989" w:rsidRPr="00704989" w:rsidRDefault="00704989" w:rsidP="0070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.hight = hight;</w:t>
      </w:r>
    </w:p>
    <w:p w14:paraId="41F4400F" w14:textId="77777777" w:rsidR="00704989" w:rsidRPr="00704989" w:rsidRDefault="00704989" w:rsidP="0070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.start = start;</w:t>
      </w:r>
    </w:p>
    <w:p w14:paraId="524A4641" w14:textId="77777777" w:rsidR="00704989" w:rsidRPr="00704989" w:rsidRDefault="00704989" w:rsidP="0070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.end = end;</w:t>
      </w:r>
    </w:p>
    <w:p w14:paraId="06761E68" w14:textId="77777777" w:rsidR="00704989" w:rsidRPr="00704989" w:rsidRDefault="00704989" w:rsidP="0070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C7939BE" w14:textId="77777777" w:rsidR="00704989" w:rsidRPr="00704989" w:rsidRDefault="00704989" w:rsidP="0070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1A9368B" w14:textId="77777777" w:rsidR="00704989" w:rsidRPr="00704989" w:rsidRDefault="00704989" w:rsidP="0070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A02BCD3" w14:textId="20420C0F" w:rsidR="00704989" w:rsidRDefault="00704989" w:rsidP="003478C3">
      <w:pPr>
        <w:rPr>
          <w:sz w:val="22"/>
        </w:rPr>
      </w:pPr>
      <w:r>
        <w:rPr>
          <w:rFonts w:hint="eastAsia"/>
          <w:sz w:val="22"/>
        </w:rPr>
        <w:lastRenderedPageBreak/>
        <w:t>4</w:t>
      </w:r>
      <w:r>
        <w:rPr>
          <w:sz w:val="22"/>
        </w:rPr>
        <w:t>.</w:t>
      </w:r>
      <w:r w:rsidR="00E12E2F">
        <w:rPr>
          <w:rFonts w:hint="eastAsia"/>
          <w:sz w:val="22"/>
        </w:rPr>
        <w:t>Astar</w:t>
      </w:r>
      <w:r>
        <w:rPr>
          <w:rFonts w:hint="eastAsia"/>
          <w:sz w:val="22"/>
        </w:rPr>
        <w:t>算法实现</w:t>
      </w:r>
    </w:p>
    <w:p w14:paraId="4DEE901F" w14:textId="534DD8DD" w:rsidR="00704989" w:rsidRDefault="00E12E2F" w:rsidP="003478C3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在地图上未走过的结点为0，障碍物为1，走过的路径为2</w:t>
      </w:r>
    </w:p>
    <w:p w14:paraId="6C858B78" w14:textId="1D6D8D27" w:rsidR="00E12E2F" w:rsidRPr="00E12E2F" w:rsidRDefault="00E12E2F" w:rsidP="003478C3">
      <w:pPr>
        <w:rPr>
          <w:rFonts w:eastAsiaTheme="minorHAnsi"/>
          <w:sz w:val="22"/>
        </w:rPr>
      </w:pPr>
      <w:r>
        <w:rPr>
          <w:sz w:val="22"/>
        </w:rPr>
        <w:tab/>
      </w:r>
      <w:r w:rsidRPr="00E12E2F">
        <w:rPr>
          <w:rFonts w:eastAsiaTheme="minorHAnsi" w:hint="eastAsia"/>
          <w:sz w:val="22"/>
        </w:rPr>
        <w:t>并用Array</w:t>
      </w:r>
      <w:r w:rsidRPr="00E12E2F">
        <w:rPr>
          <w:rFonts w:eastAsiaTheme="minorHAnsi"/>
          <w:sz w:val="22"/>
        </w:rPr>
        <w:t>List</w:t>
      </w:r>
      <w:r w:rsidRPr="00E12E2F">
        <w:rPr>
          <w:rFonts w:eastAsiaTheme="minorHAnsi" w:hint="eastAsia"/>
          <w:sz w:val="22"/>
        </w:rPr>
        <w:t>（）存储走过的路径，</w:t>
      </w:r>
      <w:r w:rsidRPr="00704989">
        <w:rPr>
          <w:rFonts w:eastAsiaTheme="minorHAnsi" w:cs="宋体"/>
          <w:kern w:val="0"/>
          <w:sz w:val="22"/>
        </w:rPr>
        <w:t>PriorityQueue</w:t>
      </w:r>
      <w:r w:rsidRPr="00E12E2F">
        <w:rPr>
          <w:rFonts w:eastAsiaTheme="minorHAnsi" w:cs="宋体" w:hint="eastAsia"/>
          <w:kern w:val="0"/>
          <w:sz w:val="22"/>
        </w:rPr>
        <w:t>（）存储所有</w:t>
      </w:r>
      <w:r>
        <w:rPr>
          <w:rFonts w:eastAsiaTheme="minorHAnsi" w:cs="宋体" w:hint="eastAsia"/>
          <w:kern w:val="0"/>
          <w:sz w:val="22"/>
        </w:rPr>
        <w:t>可以走的点</w:t>
      </w:r>
    </w:p>
    <w:p w14:paraId="76D673ED" w14:textId="77777777" w:rsidR="00704989" w:rsidRPr="00704989" w:rsidRDefault="00704989" w:rsidP="0070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C18401"/>
          <w:kern w:val="0"/>
          <w:szCs w:val="21"/>
        </w:rPr>
        <w:t>AStar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C2A544B" w14:textId="77777777" w:rsidR="00704989" w:rsidRPr="00704989" w:rsidRDefault="00704989" w:rsidP="0070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BAR = </w:t>
      </w:r>
      <w:r w:rsidRPr="0070498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障碍值</w:t>
      </w:r>
    </w:p>
    <w:p w14:paraId="1EF08B34" w14:textId="77777777" w:rsidR="00704989" w:rsidRPr="00704989" w:rsidRDefault="00704989" w:rsidP="0070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PATH = </w:t>
      </w:r>
      <w:r w:rsidRPr="00704989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路径</w:t>
      </w:r>
    </w:p>
    <w:p w14:paraId="0D190816" w14:textId="77777777" w:rsidR="00704989" w:rsidRPr="00704989" w:rsidRDefault="00704989" w:rsidP="0070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DIRECT_VALUE = </w:t>
      </w:r>
      <w:r w:rsidRPr="0070498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横竖移动代价</w:t>
      </w:r>
    </w:p>
    <w:p w14:paraId="1457DE54" w14:textId="77777777" w:rsidR="00704989" w:rsidRPr="00704989" w:rsidRDefault="00704989" w:rsidP="0070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OBLIQUE_VALUE = </w:t>
      </w:r>
      <w:r w:rsidRPr="00704989">
        <w:rPr>
          <w:rFonts w:ascii="Consolas" w:eastAsia="宋体" w:hAnsi="Consolas" w:cs="宋体"/>
          <w:color w:val="986801"/>
          <w:kern w:val="0"/>
          <w:szCs w:val="21"/>
        </w:rPr>
        <w:t>1.4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斜移动代价</w:t>
      </w:r>
    </w:p>
    <w:p w14:paraId="09F9080C" w14:textId="77777777" w:rsidR="00704989" w:rsidRPr="00704989" w:rsidRDefault="00704989" w:rsidP="0070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31B66B6F" w14:textId="77777777" w:rsidR="00704989" w:rsidRPr="00704989" w:rsidRDefault="00704989" w:rsidP="0070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Queue&lt;Node&gt; openList =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PriorityQueue&lt;Node&gt;(); 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优先队列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(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升序</w:t>
      </w:r>
      <w:r w:rsidRPr="00704989">
        <w:rPr>
          <w:rFonts w:ascii="Consolas" w:eastAsia="宋体" w:hAnsi="Consolas" w:cs="宋体"/>
          <w:i/>
          <w:iCs/>
          <w:color w:val="A0A1A7"/>
          <w:kern w:val="0"/>
          <w:szCs w:val="21"/>
        </w:rPr>
        <w:t>)</w:t>
      </w:r>
    </w:p>
    <w:p w14:paraId="3E444835" w14:textId="77777777" w:rsidR="00704989" w:rsidRPr="00704989" w:rsidRDefault="00704989" w:rsidP="0070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List&lt;Node&gt; closeList = </w:t>
      </w:r>
      <w:r w:rsidRPr="0070498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704989">
        <w:rPr>
          <w:rFonts w:ascii="Consolas" w:eastAsia="宋体" w:hAnsi="Consolas" w:cs="宋体"/>
          <w:color w:val="5C5C5C"/>
          <w:kern w:val="0"/>
          <w:szCs w:val="21"/>
        </w:rPr>
        <w:t> ArrayList&lt;Node&gt;();</w:t>
      </w:r>
    </w:p>
    <w:p w14:paraId="5C92ECA6" w14:textId="77777777" w:rsidR="00704989" w:rsidRPr="00704989" w:rsidRDefault="00704989" w:rsidP="0070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4989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9445265" w14:textId="576B8646" w:rsidR="00704989" w:rsidRDefault="00E12E2F" w:rsidP="00E12E2F">
      <w:pPr>
        <w:ind w:left="360"/>
        <w:rPr>
          <w:sz w:val="22"/>
        </w:rPr>
      </w:pPr>
      <w:r>
        <w:rPr>
          <w:rFonts w:hint="eastAsia"/>
          <w:sz w:val="22"/>
        </w:rPr>
        <w:t>知道地图的相关数据，并在op</w:t>
      </w:r>
      <w:r>
        <w:rPr>
          <w:sz w:val="22"/>
        </w:rPr>
        <w:t>enList</w:t>
      </w:r>
      <w:r>
        <w:rPr>
          <w:rFonts w:hint="eastAsia"/>
          <w:sz w:val="22"/>
        </w:rPr>
        <w:t>添加起始点，并通过moveNodes</w:t>
      </w:r>
      <w:r>
        <w:rPr>
          <w:sz w:val="22"/>
        </w:rPr>
        <w:t>han</w:t>
      </w:r>
      <w:r>
        <w:rPr>
          <w:rFonts w:hint="eastAsia"/>
          <w:sz w:val="22"/>
        </w:rPr>
        <w:t>使当前点选择下一个节点</w:t>
      </w:r>
    </w:p>
    <w:p w14:paraId="1B026A2F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12E2F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46B04A24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 * </w:t>
      </w:r>
      <w:r w:rsidRPr="00E12E2F">
        <w:rPr>
          <w:rFonts w:ascii="Consolas" w:eastAsia="宋体" w:hAnsi="Consolas" w:cs="宋体"/>
          <w:color w:val="5C5C5C"/>
          <w:kern w:val="0"/>
          <w:szCs w:val="21"/>
        </w:rPr>
        <w:t>开始算法</w:t>
      </w:r>
    </w:p>
    <w:p w14:paraId="74192257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 */</w:t>
      </w:r>
    </w:p>
    <w:p w14:paraId="03474697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12E2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12E2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12E2F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12E2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12E2F">
        <w:rPr>
          <w:rFonts w:ascii="Consolas" w:eastAsia="宋体" w:hAnsi="Consolas" w:cs="宋体"/>
          <w:color w:val="4078F2"/>
          <w:kern w:val="0"/>
          <w:szCs w:val="21"/>
        </w:rPr>
        <w:t>start</w:t>
      </w:r>
      <w:r w:rsidRPr="00E12E2F">
        <w:rPr>
          <w:rFonts w:ascii="Consolas" w:eastAsia="宋体" w:hAnsi="Consolas" w:cs="宋体"/>
          <w:color w:val="5C5C5C"/>
          <w:kern w:val="0"/>
          <w:szCs w:val="21"/>
        </w:rPr>
        <w:t>(MapInfo mapInfo)</w:t>
      </w:r>
    </w:p>
    <w:p w14:paraId="606BC062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0C04BEB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12E2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12E2F">
        <w:rPr>
          <w:rFonts w:ascii="Consolas" w:eastAsia="宋体" w:hAnsi="Consolas" w:cs="宋体"/>
          <w:color w:val="5C5C5C"/>
          <w:kern w:val="0"/>
          <w:szCs w:val="21"/>
        </w:rPr>
        <w:t>(mapInfo==</w:t>
      </w:r>
      <w:r w:rsidRPr="00E12E2F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E12E2F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E12E2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12E2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C2D3876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12E2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clean</w:t>
      </w:r>
    </w:p>
    <w:p w14:paraId="3DDBC249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 openList.clear();</w:t>
      </w:r>
    </w:p>
    <w:p w14:paraId="32B945EF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 closeList.clear();</w:t>
      </w:r>
    </w:p>
    <w:p w14:paraId="08BCAC62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12E2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12E2F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开始搜索</w:t>
      </w:r>
    </w:p>
    <w:p w14:paraId="492DD4D0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 openList.</w:t>
      </w:r>
      <w:r w:rsidRPr="00E12E2F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E12E2F">
        <w:rPr>
          <w:rFonts w:ascii="Consolas" w:eastAsia="宋体" w:hAnsi="Consolas" w:cs="宋体"/>
          <w:color w:val="5C5C5C"/>
          <w:kern w:val="0"/>
          <w:szCs w:val="21"/>
        </w:rPr>
        <w:t>(mapInfo.start);</w:t>
      </w:r>
      <w:r w:rsidRPr="00E12E2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12E2F">
        <w:rPr>
          <w:rFonts w:ascii="Consolas" w:eastAsia="宋体" w:hAnsi="Consolas" w:cs="宋体"/>
          <w:i/>
          <w:iCs/>
          <w:color w:val="A0A1A7"/>
          <w:kern w:val="0"/>
          <w:szCs w:val="21"/>
        </w:rPr>
        <w:t>在</w:t>
      </w:r>
      <w:r w:rsidRPr="00E12E2F">
        <w:rPr>
          <w:rFonts w:ascii="Consolas" w:eastAsia="宋体" w:hAnsi="Consolas" w:cs="宋体"/>
          <w:i/>
          <w:iCs/>
          <w:color w:val="A0A1A7"/>
          <w:kern w:val="0"/>
          <w:szCs w:val="21"/>
        </w:rPr>
        <w:t>openList</w:t>
      </w:r>
      <w:r w:rsidRPr="00E12E2F">
        <w:rPr>
          <w:rFonts w:ascii="Consolas" w:eastAsia="宋体" w:hAnsi="Consolas" w:cs="宋体"/>
          <w:i/>
          <w:iCs/>
          <w:color w:val="A0A1A7"/>
          <w:kern w:val="0"/>
          <w:szCs w:val="21"/>
        </w:rPr>
        <w:t>添加起点</w:t>
      </w:r>
    </w:p>
    <w:p w14:paraId="7E4A05A7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 moveNodes(mapInfo);</w:t>
      </w:r>
    </w:p>
    <w:p w14:paraId="78C7CC8E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3FF4B37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3F5388D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12E2F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41873C35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 * </w:t>
      </w:r>
      <w:r w:rsidRPr="00E12E2F">
        <w:rPr>
          <w:rFonts w:ascii="Consolas" w:eastAsia="宋体" w:hAnsi="Consolas" w:cs="宋体"/>
          <w:color w:val="5C5C5C"/>
          <w:kern w:val="0"/>
          <w:szCs w:val="21"/>
        </w:rPr>
        <w:t>移动当前结点</w:t>
      </w:r>
    </w:p>
    <w:p w14:paraId="7C1DA5ED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 */</w:t>
      </w:r>
    </w:p>
    <w:p w14:paraId="18736BC9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12E2F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12E2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12E2F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12E2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12E2F">
        <w:rPr>
          <w:rFonts w:ascii="Consolas" w:eastAsia="宋体" w:hAnsi="Consolas" w:cs="宋体"/>
          <w:color w:val="4078F2"/>
          <w:kern w:val="0"/>
          <w:szCs w:val="21"/>
        </w:rPr>
        <w:t>moveNodes</w:t>
      </w:r>
      <w:r w:rsidRPr="00E12E2F">
        <w:rPr>
          <w:rFonts w:ascii="Consolas" w:eastAsia="宋体" w:hAnsi="Consolas" w:cs="宋体"/>
          <w:color w:val="5C5C5C"/>
          <w:kern w:val="0"/>
          <w:szCs w:val="21"/>
        </w:rPr>
        <w:t>(MapInfo mapInfo)</w:t>
      </w:r>
    </w:p>
    <w:p w14:paraId="1EFACD12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699F738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12E2F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E12E2F">
        <w:rPr>
          <w:rFonts w:ascii="Consolas" w:eastAsia="宋体" w:hAnsi="Consolas" w:cs="宋体"/>
          <w:color w:val="5C5C5C"/>
          <w:kern w:val="0"/>
          <w:szCs w:val="21"/>
        </w:rPr>
        <w:t> (!openList.isEmpty())</w:t>
      </w:r>
    </w:p>
    <w:p w14:paraId="2BADE45B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491E35B3" w14:textId="66BEB2D9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  Node current = openList.poll();</w:t>
      </w:r>
      <w:r w:rsidRPr="00E12E2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  </w:t>
      </w:r>
      <w:r w:rsidRPr="00E12E2F">
        <w:rPr>
          <w:rFonts w:ascii="Consolas" w:eastAsia="宋体" w:hAnsi="Consolas" w:cs="宋体"/>
          <w:kern w:val="0"/>
          <w:szCs w:val="21"/>
        </w:rPr>
        <w:t>删除第一个元素</w:t>
      </w:r>
      <w:r w:rsidRPr="00E12E2F">
        <w:rPr>
          <w:rFonts w:ascii="Consolas" w:eastAsia="宋体" w:hAnsi="Consolas" w:cs="宋体"/>
          <w:kern w:val="0"/>
          <w:szCs w:val="21"/>
        </w:rPr>
        <w:t>,</w:t>
      </w:r>
      <w:r w:rsidRPr="00E12E2F">
        <w:rPr>
          <w:rFonts w:ascii="Consolas" w:eastAsia="宋体" w:hAnsi="Consolas" w:cs="宋体"/>
          <w:kern w:val="0"/>
          <w:szCs w:val="21"/>
        </w:rPr>
        <w:t>并返回这个元素</w:t>
      </w:r>
    </w:p>
    <w:p w14:paraId="26FEE82C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  closeList.</w:t>
      </w:r>
      <w:r w:rsidRPr="00E12E2F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E12E2F">
        <w:rPr>
          <w:rFonts w:ascii="Consolas" w:eastAsia="宋体" w:hAnsi="Consolas" w:cs="宋体"/>
          <w:color w:val="5C5C5C"/>
          <w:kern w:val="0"/>
          <w:szCs w:val="21"/>
        </w:rPr>
        <w:t>(current);</w:t>
      </w:r>
    </w:p>
    <w:p w14:paraId="1C1DB927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  addNeighborNodeInOpen(mapInfo,current);</w:t>
      </w:r>
    </w:p>
    <w:p w14:paraId="3B54C67D" w14:textId="41D013F9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eastAsiaTheme="minorHAnsi" w:cs="宋体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E12E2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12E2F">
        <w:rPr>
          <w:rFonts w:ascii="Consolas" w:eastAsia="宋体" w:hAnsi="Consolas" w:cs="宋体"/>
          <w:color w:val="5C5C5C"/>
          <w:kern w:val="0"/>
          <w:szCs w:val="21"/>
        </w:rPr>
        <w:t> (isCoordInClose(mapInfo.end.coord))</w:t>
      </w:r>
      <w:r w:rsidRPr="00E12E2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12E2F">
        <w:rPr>
          <w:rFonts w:eastAsiaTheme="minorHAnsi" w:cs="宋体"/>
          <w:kern w:val="0"/>
          <w:szCs w:val="21"/>
        </w:rPr>
        <w:t>判断是否找到</w:t>
      </w:r>
      <w:r w:rsidRPr="00E12E2F">
        <w:rPr>
          <w:rFonts w:eastAsiaTheme="minorHAnsi" w:cs="宋体" w:hint="eastAsia"/>
          <w:kern w:val="0"/>
          <w:szCs w:val="21"/>
        </w:rPr>
        <w:t>终</w:t>
      </w:r>
      <w:r w:rsidRPr="00E12E2F">
        <w:rPr>
          <w:rFonts w:eastAsiaTheme="minorHAnsi" w:cs="宋体"/>
          <w:kern w:val="0"/>
          <w:szCs w:val="21"/>
        </w:rPr>
        <w:t>点</w:t>
      </w:r>
    </w:p>
    <w:p w14:paraId="3E4F8187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  {</w:t>
      </w:r>
    </w:p>
    <w:p w14:paraId="0B28E2E6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   drawPath(mapInfo.maps, mapInfo.end);</w:t>
      </w:r>
    </w:p>
    <w:p w14:paraId="3A9556A4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E12E2F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E12E2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E299731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6C99DC75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65AB7468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D9D9604" w14:textId="77777777" w:rsidR="00E12E2F" w:rsidRPr="00E12E2F" w:rsidRDefault="00E12E2F" w:rsidP="00E12E2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E2F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ADB9278" w14:textId="5AC1F53A" w:rsidR="00E12E2F" w:rsidRDefault="00C657B1" w:rsidP="003478C3">
      <w:pPr>
        <w:rPr>
          <w:sz w:val="22"/>
        </w:rPr>
      </w:pPr>
      <w:r>
        <w:rPr>
          <w:rFonts w:hint="eastAsia"/>
          <w:sz w:val="22"/>
        </w:rPr>
        <w:t>绘制路径的函数：通过c</w:t>
      </w:r>
      <w:r>
        <w:rPr>
          <w:sz w:val="22"/>
        </w:rPr>
        <w:t>loselist</w:t>
      </w:r>
      <w:r>
        <w:rPr>
          <w:rFonts w:hint="eastAsia"/>
          <w:sz w:val="22"/>
        </w:rPr>
        <w:t>和parent找到上一个结点，将其中的值都改为2</w:t>
      </w:r>
    </w:p>
    <w:p w14:paraId="2A336F40" w14:textId="77777777" w:rsidR="00C657B1" w:rsidRPr="00C657B1" w:rsidRDefault="00C657B1" w:rsidP="00C657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123FB448" w14:textId="77777777" w:rsidR="00C657B1" w:rsidRPr="00C657B1" w:rsidRDefault="00C657B1" w:rsidP="00C657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* 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在二维数组中绘制路径</w:t>
      </w:r>
    </w:p>
    <w:p w14:paraId="30F3F351" w14:textId="77777777" w:rsidR="00C657B1" w:rsidRPr="00C657B1" w:rsidRDefault="00C657B1" w:rsidP="00C657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*/</w:t>
      </w:r>
    </w:p>
    <w:p w14:paraId="19CA3701" w14:textId="77777777" w:rsidR="00C657B1" w:rsidRPr="00C657B1" w:rsidRDefault="00C657B1" w:rsidP="00C657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657B1">
        <w:rPr>
          <w:rFonts w:ascii="Consolas" w:eastAsia="宋体" w:hAnsi="Consolas" w:cs="宋体"/>
          <w:color w:val="4078F2"/>
          <w:kern w:val="0"/>
          <w:szCs w:val="21"/>
        </w:rPr>
        <w:t>drawPath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[][] maps, Node end)</w:t>
      </w:r>
    </w:p>
    <w:p w14:paraId="7DACED43" w14:textId="77777777" w:rsidR="00C657B1" w:rsidRPr="00C657B1" w:rsidRDefault="00C657B1" w:rsidP="00C657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E17239D" w14:textId="77777777" w:rsidR="00C657B1" w:rsidRPr="00C657B1" w:rsidRDefault="00C657B1" w:rsidP="00C657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(end==</w:t>
      </w:r>
      <w:r w:rsidRPr="00C657B1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||maps==</w:t>
      </w:r>
      <w:r w:rsidRPr="00C657B1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8BE3D0B" w14:textId="77777777" w:rsidR="00C657B1" w:rsidRPr="00C657B1" w:rsidRDefault="00C657B1" w:rsidP="00C657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System.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.println(</w:t>
      </w:r>
      <w:r w:rsidRPr="00C657B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657B1">
        <w:rPr>
          <w:rFonts w:ascii="Consolas" w:eastAsia="宋体" w:hAnsi="Consolas" w:cs="宋体"/>
          <w:color w:val="50A14F"/>
          <w:kern w:val="0"/>
          <w:szCs w:val="21"/>
        </w:rPr>
        <w:t>总代价：</w:t>
      </w:r>
      <w:r w:rsidRPr="00C657B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 + end.G);</w:t>
      </w:r>
    </w:p>
    <w:p w14:paraId="05387DFB" w14:textId="77777777" w:rsidR="00C657B1" w:rsidRPr="00C657B1" w:rsidRDefault="00C657B1" w:rsidP="00C657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 (end != </w:t>
      </w:r>
      <w:r w:rsidRPr="00C657B1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345B563" w14:textId="77777777" w:rsidR="00C657B1" w:rsidRPr="00C657B1" w:rsidRDefault="00C657B1" w:rsidP="00C657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044C8171" w14:textId="77777777" w:rsidR="00C657B1" w:rsidRPr="00C657B1" w:rsidRDefault="00C657B1" w:rsidP="00C657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Coord c = end.coord;</w:t>
      </w:r>
    </w:p>
    <w:p w14:paraId="060E83CD" w14:textId="77777777" w:rsidR="00C657B1" w:rsidRPr="00C657B1" w:rsidRDefault="00C657B1" w:rsidP="00C657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maps[c.y][c.x] = PATH;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地图对应的位置改为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2</w:t>
      </w:r>
    </w:p>
    <w:p w14:paraId="75E30857" w14:textId="77777777" w:rsidR="00C657B1" w:rsidRPr="00C657B1" w:rsidRDefault="00C657B1" w:rsidP="00C657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end = end.parent;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//?</w:t>
      </w:r>
    </w:p>
    <w:p w14:paraId="21C3ECA4" w14:textId="77777777" w:rsidR="00C657B1" w:rsidRPr="00C657B1" w:rsidRDefault="00C657B1" w:rsidP="00C657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45A0CF1" w14:textId="77777777" w:rsidR="00C657B1" w:rsidRPr="00C657B1" w:rsidRDefault="00C657B1" w:rsidP="00C657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3DAF70B0" w14:textId="77777777" w:rsidR="00C657B1" w:rsidRPr="00C657B1" w:rsidRDefault="00C657B1" w:rsidP="00C657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E82E296" w14:textId="77777777" w:rsidR="00C657B1" w:rsidRPr="00C657B1" w:rsidRDefault="00C657B1" w:rsidP="00C657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0762C8EC" w14:textId="0C410740" w:rsidR="00C657B1" w:rsidRDefault="00C657B1" w:rsidP="003478C3">
      <w:pPr>
        <w:rPr>
          <w:sz w:val="22"/>
        </w:rPr>
      </w:pPr>
      <w:r>
        <w:rPr>
          <w:rFonts w:hint="eastAsia"/>
          <w:sz w:val="22"/>
        </w:rPr>
        <w:t>通过两次重写函数把附近的点都加进openlist，第一次使用较为上层的方式写现结点的周围8个点， 第二个则为底层的算出结点的G和H，将G增加的值加入openlist（</w:t>
      </w:r>
      <w:r w:rsidR="00956406">
        <w:rPr>
          <w:rFonts w:hint="eastAsia"/>
          <w:sz w:val="22"/>
        </w:rPr>
        <w:t>含</w:t>
      </w:r>
      <w:r>
        <w:rPr>
          <w:rFonts w:hint="eastAsia"/>
          <w:sz w:val="22"/>
        </w:rPr>
        <w:t>是重点的特殊情况）（G越大，表明离起点越远，离终点靠近）</w:t>
      </w:r>
    </w:p>
    <w:p w14:paraId="0657F251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76F7CA7D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* 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添加所有邻结点到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open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表</w:t>
      </w:r>
    </w:p>
    <w:p w14:paraId="1B201F0A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*/</w:t>
      </w:r>
    </w:p>
    <w:p w14:paraId="3A537F66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657B1">
        <w:rPr>
          <w:rFonts w:ascii="Consolas" w:eastAsia="宋体" w:hAnsi="Consolas" w:cs="宋体"/>
          <w:color w:val="4078F2"/>
          <w:kern w:val="0"/>
          <w:szCs w:val="21"/>
        </w:rPr>
        <w:t>addNeighborNodeInOpen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(MapInfo mapInfo,Node current)</w:t>
      </w:r>
    </w:p>
    <w:p w14:paraId="304B51CF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48E3F4D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 x = current.coord.x;</w:t>
      </w:r>
    </w:p>
    <w:p w14:paraId="701F434A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 y = current.coord.y;</w:t>
      </w:r>
    </w:p>
    <w:p w14:paraId="7A65514F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左</w:t>
      </w:r>
    </w:p>
    <w:p w14:paraId="1BED4567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addNeighborNodeInOpen(mapInfo,current, x - </w:t>
      </w:r>
      <w:r w:rsidRPr="00C657B1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, y, DIRECT_VALUE);</w:t>
      </w:r>
    </w:p>
    <w:p w14:paraId="788C4413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上</w:t>
      </w:r>
    </w:p>
    <w:p w14:paraId="381C8DEE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addNeighborNodeInOpen(mapInfo,current, x, y - </w:t>
      </w:r>
      <w:r w:rsidRPr="00C657B1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, DIRECT_VALUE);</w:t>
      </w:r>
    </w:p>
    <w:p w14:paraId="3A7DB535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右</w:t>
      </w:r>
    </w:p>
    <w:p w14:paraId="039D929E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addNeighborNodeInOpen(mapInfo,current, x + </w:t>
      </w:r>
      <w:r w:rsidRPr="00C657B1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, y, DIRECT_VALUE);</w:t>
      </w:r>
    </w:p>
    <w:p w14:paraId="4F0E5B23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下</w:t>
      </w:r>
    </w:p>
    <w:p w14:paraId="74CB4034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addNeighborNodeInOpen(mapInfo,current, x, y + </w:t>
      </w:r>
      <w:r w:rsidRPr="00C657B1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, DIRECT_VALUE);</w:t>
      </w:r>
    </w:p>
    <w:p w14:paraId="346AF9B6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左上</w:t>
      </w:r>
    </w:p>
    <w:p w14:paraId="06FA8779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lastRenderedPageBreak/>
        <w:t>  addNeighborNodeInOpen(mapInfo,current, x - </w:t>
      </w:r>
      <w:r w:rsidRPr="00C657B1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, y - </w:t>
      </w:r>
      <w:r w:rsidRPr="00C657B1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, OBLIQUE_VALUE );</w:t>
      </w:r>
    </w:p>
    <w:p w14:paraId="542BE3F4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右上</w:t>
      </w:r>
    </w:p>
    <w:p w14:paraId="32D4EDEB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addNeighborNodeInOpen(mapInfo,current, x + </w:t>
      </w:r>
      <w:r w:rsidRPr="00C657B1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, y - </w:t>
      </w:r>
      <w:r w:rsidRPr="00C657B1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, OBLIQUE_VALUE );</w:t>
      </w:r>
    </w:p>
    <w:p w14:paraId="2DB827E4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右下</w:t>
      </w:r>
    </w:p>
    <w:p w14:paraId="0CDF0F4D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addNeighborNodeInOpen(mapInfo,current, x + </w:t>
      </w:r>
      <w:r w:rsidRPr="00C657B1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, y + </w:t>
      </w:r>
      <w:r w:rsidRPr="00C657B1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, OBLIQUE_VALUE );</w:t>
      </w:r>
    </w:p>
    <w:p w14:paraId="645ABCA9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左下</w:t>
      </w:r>
    </w:p>
    <w:p w14:paraId="0804885F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addNeighborNodeInOpen(mapInfo,current, x - </w:t>
      </w:r>
      <w:r w:rsidRPr="00C657B1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, y + </w:t>
      </w:r>
      <w:r w:rsidRPr="00C657B1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, OBLIQUE_VALUE );</w:t>
      </w:r>
    </w:p>
    <w:p w14:paraId="30F06A59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122C96E6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3A5C2BB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192C5D39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* 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添加一个邻结点到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open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表</w:t>
      </w:r>
    </w:p>
    <w:p w14:paraId="56010CA7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*/</w:t>
      </w:r>
    </w:p>
    <w:p w14:paraId="014F3E4F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657B1">
        <w:rPr>
          <w:rFonts w:ascii="Consolas" w:eastAsia="宋体" w:hAnsi="Consolas" w:cs="宋体"/>
          <w:color w:val="4078F2"/>
          <w:kern w:val="0"/>
          <w:szCs w:val="21"/>
        </w:rPr>
        <w:t>addNeighborNodeInOpen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(MapInfo mapInfo,Node current,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 x,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 y,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value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81615CB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24EF652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 (canAddNodeToOpen(mapInfo,x, y))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判断点是否可以走</w:t>
      </w:r>
    </w:p>
    <w:p w14:paraId="0A4C8A79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3568FFE7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Node end=mapInfo.end;</w:t>
      </w:r>
    </w:p>
    <w:p w14:paraId="182E0063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Node start=mapInfo.start;</w:t>
      </w:r>
    </w:p>
    <w:p w14:paraId="37D183AC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Coord coord =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 Coord(x, y);</w:t>
      </w:r>
    </w:p>
    <w:p w14:paraId="7BB52FAD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 G = calcH(start.coord,coord);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计算邻结点的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G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值（起点到当前点</w:t>
      </w:r>
    </w:p>
    <w:p w14:paraId="70F30A03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Node child = findNodeInOpen(coord);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//cood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是否在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open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列表里</w:t>
      </w:r>
    </w:p>
    <w:p w14:paraId="36D41332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 (child == </w:t>
      </w:r>
      <w:r w:rsidRPr="00C657B1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0F1339E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{</w:t>
      </w:r>
    </w:p>
    <w:p w14:paraId="4055EEB1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 H=calcH(end.coord,coord);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H</w:t>
      </w:r>
      <w:r w:rsidRPr="00C657B1">
        <w:rPr>
          <w:rFonts w:ascii="Consolas" w:eastAsia="宋体" w:hAnsi="Consolas" w:cs="宋体"/>
          <w:i/>
          <w:iCs/>
          <w:color w:val="A0A1A7"/>
          <w:kern w:val="0"/>
          <w:szCs w:val="21"/>
        </w:rPr>
        <w:t>值（当前点到重点</w:t>
      </w:r>
    </w:p>
    <w:p w14:paraId="3BB2E248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(isEndNode(end.coord,coord))</w:t>
      </w:r>
    </w:p>
    <w:p w14:paraId="589FAB43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007A11A5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  child=end;</w:t>
      </w:r>
    </w:p>
    <w:p w14:paraId="6603946C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  child.parent=current;</w:t>
      </w:r>
    </w:p>
    <w:p w14:paraId="3261D6E4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  child.G=calcH(start.coord,end.coord);</w:t>
      </w:r>
    </w:p>
    <w:p w14:paraId="6E7DBE18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  child.H=</w:t>
      </w:r>
      <w:r w:rsidRPr="00C657B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8F293AE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D1868E1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6C7C6471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7B2621AF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  child =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 Node(coord, current, G, H);</w:t>
      </w:r>
    </w:p>
    <w:p w14:paraId="00E7204D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DCEE8D7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 openList.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(child);</w:t>
      </w:r>
    </w:p>
    <w:p w14:paraId="45C742CB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085A3E04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 (child.G &gt; G)</w:t>
      </w:r>
    </w:p>
    <w:p w14:paraId="0909D1E2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{</w:t>
      </w:r>
    </w:p>
    <w:p w14:paraId="58C587F1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 child.G = G;</w:t>
      </w:r>
    </w:p>
    <w:p w14:paraId="2CFD1546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 child.parent = current;</w:t>
      </w:r>
    </w:p>
    <w:p w14:paraId="0425E76A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 openList.</w:t>
      </w:r>
      <w:r w:rsidRPr="00C657B1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C657B1">
        <w:rPr>
          <w:rFonts w:ascii="Consolas" w:eastAsia="宋体" w:hAnsi="Consolas" w:cs="宋体"/>
          <w:color w:val="5C5C5C"/>
          <w:kern w:val="0"/>
          <w:szCs w:val="21"/>
        </w:rPr>
        <w:t>(child);</w:t>
      </w:r>
    </w:p>
    <w:p w14:paraId="3D2B7DD6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48875AA6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0BAD7F54" w14:textId="77777777" w:rsidR="00C657B1" w:rsidRPr="00C657B1" w:rsidRDefault="00C657B1" w:rsidP="00C657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7B1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64F98C2F" w14:textId="64AB7F19" w:rsidR="00C657B1" w:rsidRDefault="00956406" w:rsidP="00956406">
      <w:pPr>
        <w:ind w:firstLine="360"/>
        <w:rPr>
          <w:sz w:val="22"/>
        </w:rPr>
      </w:pPr>
      <w:r>
        <w:rPr>
          <w:rFonts w:hint="eastAsia"/>
          <w:sz w:val="22"/>
        </w:rPr>
        <w:t>以下是上述函数进行比较还需的底层函数</w:t>
      </w:r>
    </w:p>
    <w:p w14:paraId="3BDC1312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04D4690B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* 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从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Open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列表中查找结点</w:t>
      </w:r>
    </w:p>
    <w:p w14:paraId="63CE73C1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*/</w:t>
      </w:r>
    </w:p>
    <w:p w14:paraId="023BAC20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Node </w:t>
      </w:r>
      <w:r w:rsidRPr="00956406">
        <w:rPr>
          <w:rFonts w:ascii="Consolas" w:eastAsia="宋体" w:hAnsi="Consolas" w:cs="宋体"/>
          <w:color w:val="4078F2"/>
          <w:kern w:val="0"/>
          <w:szCs w:val="21"/>
        </w:rPr>
        <w:t>findNodeInOpen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(Coord coord)</w:t>
      </w:r>
    </w:p>
    <w:p w14:paraId="46470883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E1E6EF9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(coord == </w:t>
      </w:r>
      <w:r w:rsidRPr="00956406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|| openList.isEmpty())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09407B8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(Node node : openList)</w:t>
      </w:r>
    </w:p>
    <w:p w14:paraId="29F8FFB4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50765868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(node.coord.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equals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(coord))</w:t>
      </w:r>
    </w:p>
    <w:p w14:paraId="672A7A93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{</w:t>
      </w:r>
    </w:p>
    <w:p w14:paraId="63AD4FB6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node;</w:t>
      </w:r>
    </w:p>
    <w:p w14:paraId="0AD7F20E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196DBD02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21F8B8DD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DD8C688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60453DD9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B62A3FE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23A3245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3DA76998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* 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计算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H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的估值：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“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欧几里得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”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法，坐标分别取差值相加</w:t>
      </w:r>
    </w:p>
    <w:p w14:paraId="5A8AAEAE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*/</w:t>
      </w:r>
    </w:p>
    <w:p w14:paraId="155C2779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4078F2"/>
          <w:kern w:val="0"/>
          <w:szCs w:val="21"/>
        </w:rPr>
        <w:t>calcH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(Coord end,Coord coord)</w:t>
      </w:r>
    </w:p>
    <w:p w14:paraId="0B6313C5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2FA12A1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(Math.sqrt(Math.pow((end.x - coord.x),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) + Math.pow((end.y - coord.y),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) ))* DIRECT_VALUE;</w:t>
      </w:r>
    </w:p>
    <w:p w14:paraId="7EA98ED0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9D8CA28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1CD03F78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7C1F9763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* 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判断结点是否是最终结点</w:t>
      </w:r>
    </w:p>
    <w:p w14:paraId="62FFA507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*/</w:t>
      </w:r>
    </w:p>
    <w:p w14:paraId="046AE553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boolean </w:t>
      </w:r>
      <w:r w:rsidRPr="00956406">
        <w:rPr>
          <w:rFonts w:ascii="Consolas" w:eastAsia="宋体" w:hAnsi="Consolas" w:cs="宋体"/>
          <w:color w:val="4078F2"/>
          <w:kern w:val="0"/>
          <w:szCs w:val="21"/>
        </w:rPr>
        <w:t>isEndNode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(Coord end,Coord coord)</w:t>
      </w:r>
    </w:p>
    <w:p w14:paraId="13EC4439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A01F27B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coord != </w:t>
      </w:r>
      <w:r w:rsidRPr="00956406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&amp;&amp; end.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equals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(coord);</w:t>
      </w:r>
    </w:p>
    <w:p w14:paraId="67C0463A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6530E56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B59EF54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543F4D8B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lastRenderedPageBreak/>
        <w:t>  * 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判断结点能否放入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Open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列表</w:t>
      </w:r>
    </w:p>
    <w:p w14:paraId="1B8EBA25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*/</w:t>
      </w:r>
    </w:p>
    <w:p w14:paraId="4D87DF74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boolean </w:t>
      </w:r>
      <w:r w:rsidRPr="00956406">
        <w:rPr>
          <w:rFonts w:ascii="Consolas" w:eastAsia="宋体" w:hAnsi="Consolas" w:cs="宋体"/>
          <w:color w:val="4078F2"/>
          <w:kern w:val="0"/>
          <w:szCs w:val="21"/>
        </w:rPr>
        <w:t>canAddNodeToOpen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(MapInfo mapInfo,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x,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y)</w:t>
      </w:r>
    </w:p>
    <w:p w14:paraId="70943FF3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266532E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956406">
        <w:rPr>
          <w:rFonts w:ascii="Consolas" w:eastAsia="宋体" w:hAnsi="Consolas" w:cs="宋体"/>
          <w:i/>
          <w:iCs/>
          <w:color w:val="A0A1A7"/>
          <w:kern w:val="0"/>
          <w:szCs w:val="21"/>
        </w:rPr>
        <w:t>是否在地图中</w:t>
      </w:r>
    </w:p>
    <w:p w14:paraId="2A91AF9A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(x &lt;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|| x &gt;= mapInfo.width || y &lt;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|| y &gt;= mapInfo.hight)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20A8103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956406">
        <w:rPr>
          <w:rFonts w:ascii="Consolas" w:eastAsia="宋体" w:hAnsi="Consolas" w:cs="宋体"/>
          <w:i/>
          <w:iCs/>
          <w:color w:val="A0A1A7"/>
          <w:kern w:val="0"/>
          <w:szCs w:val="21"/>
        </w:rPr>
        <w:t>判断是否是不可通过的结点</w:t>
      </w:r>
    </w:p>
    <w:p w14:paraId="5804274E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(mapInfo.maps[y][x] == BAR)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264C5A9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956406">
        <w:rPr>
          <w:rFonts w:ascii="Consolas" w:eastAsia="宋体" w:hAnsi="Consolas" w:cs="宋体"/>
          <w:i/>
          <w:iCs/>
          <w:color w:val="A0A1A7"/>
          <w:kern w:val="0"/>
          <w:szCs w:val="21"/>
        </w:rPr>
        <w:t>判断结点是否存在</w:t>
      </w:r>
      <w:r w:rsidRPr="00956406">
        <w:rPr>
          <w:rFonts w:ascii="Consolas" w:eastAsia="宋体" w:hAnsi="Consolas" w:cs="宋体"/>
          <w:i/>
          <w:iCs/>
          <w:color w:val="A0A1A7"/>
          <w:kern w:val="0"/>
          <w:szCs w:val="21"/>
        </w:rPr>
        <w:t>close</w:t>
      </w:r>
      <w:r w:rsidRPr="00956406">
        <w:rPr>
          <w:rFonts w:ascii="Consolas" w:eastAsia="宋体" w:hAnsi="Consolas" w:cs="宋体"/>
          <w:i/>
          <w:iCs/>
          <w:color w:val="A0A1A7"/>
          <w:kern w:val="0"/>
          <w:szCs w:val="21"/>
        </w:rPr>
        <w:t>表</w:t>
      </w:r>
    </w:p>
    <w:p w14:paraId="5EFFB491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(isCoordInClose(x, y))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2BF0628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55BDA16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FCA689D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31C3B15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D136BC6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5D1A47EB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* 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判断坐标是否在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close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表中</w:t>
      </w:r>
    </w:p>
    <w:p w14:paraId="5445FD07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*/</w:t>
      </w:r>
    </w:p>
    <w:p w14:paraId="1C08DCA6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boolean </w:t>
      </w:r>
      <w:r w:rsidRPr="00956406">
        <w:rPr>
          <w:rFonts w:ascii="Consolas" w:eastAsia="宋体" w:hAnsi="Consolas" w:cs="宋体"/>
          <w:color w:val="4078F2"/>
          <w:kern w:val="0"/>
          <w:szCs w:val="21"/>
        </w:rPr>
        <w:t>isCoordInClose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(Coord coord)</w:t>
      </w:r>
    </w:p>
    <w:p w14:paraId="1B057D63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CA7F178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coord!=</w:t>
      </w:r>
      <w:r w:rsidRPr="00956406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&amp;&amp;isCoordInClose(coord.x, coord.y);</w:t>
      </w:r>
    </w:p>
    <w:p w14:paraId="11E74C68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16AF404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F202D2C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0071C43C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* 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判断坐标是否在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close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表中</w:t>
      </w:r>
    </w:p>
    <w:p w14:paraId="2781DDB5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*/</w:t>
      </w:r>
    </w:p>
    <w:p w14:paraId="3C232D2A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boolean </w:t>
      </w:r>
      <w:r w:rsidRPr="00956406">
        <w:rPr>
          <w:rFonts w:ascii="Consolas" w:eastAsia="宋体" w:hAnsi="Consolas" w:cs="宋体"/>
          <w:color w:val="4078F2"/>
          <w:kern w:val="0"/>
          <w:szCs w:val="21"/>
        </w:rPr>
        <w:t>isCoordInClose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x,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y)</w:t>
      </w:r>
    </w:p>
    <w:p w14:paraId="2C888361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C24FD9A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(closeList.isEmpty())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221BCDD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(Node node : closeList)</w:t>
      </w:r>
    </w:p>
    <w:p w14:paraId="63571B70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1FC47787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(node.coord.x == x &amp;&amp; node.coord.y == y)</w:t>
      </w:r>
    </w:p>
    <w:p w14:paraId="4F2A265F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{</w:t>
      </w:r>
    </w:p>
    <w:p w14:paraId="1F0EEA6C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A43F7E5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3C89CAAF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0D3161C9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A811710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055E9FC0" w14:textId="77777777" w:rsidR="00956406" w:rsidRPr="00956406" w:rsidRDefault="00956406" w:rsidP="0095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E0F145F" w14:textId="74C7FE13" w:rsidR="00956406" w:rsidRDefault="00956406" w:rsidP="003478C3">
      <w:pPr>
        <w:rPr>
          <w:sz w:val="36"/>
          <w:szCs w:val="36"/>
        </w:rPr>
      </w:pPr>
      <w:r w:rsidRPr="00956406">
        <w:rPr>
          <w:rFonts w:hint="eastAsia"/>
          <w:sz w:val="36"/>
          <w:szCs w:val="36"/>
        </w:rPr>
        <w:t>结果</w:t>
      </w:r>
      <w:r>
        <w:rPr>
          <w:rFonts w:hint="eastAsia"/>
          <w:sz w:val="36"/>
          <w:szCs w:val="36"/>
        </w:rPr>
        <w:t>实现</w:t>
      </w:r>
    </w:p>
    <w:p w14:paraId="1F8FCEC3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0A14F"/>
          <w:kern w:val="0"/>
          <w:szCs w:val="21"/>
        </w:rPr>
        <w:t>public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class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Test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extends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AStar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{</w:t>
      </w:r>
    </w:p>
    <w:p w14:paraId="6AFBDCFD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B59C10E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lastRenderedPageBreak/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public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static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void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main(String[]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args)</w:t>
      </w:r>
    </w:p>
    <w:p w14:paraId="1D502CB3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{</w:t>
      </w:r>
    </w:p>
    <w:p w14:paraId="27CF971C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int[][]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maps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{</w:t>
      </w:r>
    </w:p>
    <w:p w14:paraId="61E4DCF8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{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},</w:t>
      </w:r>
    </w:p>
    <w:p w14:paraId="23FE0118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{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},</w:t>
      </w:r>
    </w:p>
    <w:p w14:paraId="627CB7E1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{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},</w:t>
      </w:r>
    </w:p>
    <w:p w14:paraId="65A71B7C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{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},</w:t>
      </w:r>
    </w:p>
    <w:p w14:paraId="56D661B3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{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},</w:t>
      </w:r>
    </w:p>
    <w:p w14:paraId="796F0151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{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},</w:t>
      </w:r>
    </w:p>
    <w:p w14:paraId="329272D8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{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},</w:t>
      </w:r>
    </w:p>
    <w:p w14:paraId="374C8A08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{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}</w:t>
      </w:r>
    </w:p>
    <w:p w14:paraId="0E582C47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};</w:t>
      </w:r>
    </w:p>
    <w:p w14:paraId="67A74B53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MapInfo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info=new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MapInfo(maps,maps[0].length,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maps.length,new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Node(7,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),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new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Node(0,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));</w:t>
      </w:r>
    </w:p>
    <w:p w14:paraId="18019D73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new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AStar().start(info);</w:t>
      </w:r>
    </w:p>
    <w:p w14:paraId="110206A4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//new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Dijkstra().start(info);</w:t>
      </w:r>
    </w:p>
    <w:p w14:paraId="15C58E75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//new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Bfs().start(info);</w:t>
      </w:r>
    </w:p>
    <w:p w14:paraId="56F6DFEA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printMap(maps);</w:t>
      </w:r>
    </w:p>
    <w:p w14:paraId="57F903CD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}</w:t>
      </w:r>
    </w:p>
    <w:p w14:paraId="0713A99D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185EB338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/**</w:t>
      </w:r>
    </w:p>
    <w:p w14:paraId="040E3441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*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打印地图</w:t>
      </w:r>
    </w:p>
    <w:p w14:paraId="2FF74AFA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*/</w:t>
      </w:r>
    </w:p>
    <w:p w14:paraId="3D04167D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public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static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void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printMap(int[][]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maps)</w:t>
      </w:r>
    </w:p>
    <w:p w14:paraId="60DF7FB1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{</w:t>
      </w:r>
    </w:p>
    <w:p w14:paraId="793291AC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for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(int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i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;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i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&lt;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maps.length;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i++)</w:t>
      </w:r>
    </w:p>
    <w:p w14:paraId="240B74AA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{</w:t>
      </w:r>
    </w:p>
    <w:p w14:paraId="668756ED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for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(int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j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;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j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&lt;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maps[i].length;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j++)</w:t>
      </w:r>
    </w:p>
    <w:p w14:paraId="711EB2A3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{</w:t>
      </w:r>
    </w:p>
    <w:p w14:paraId="41B810AD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System.out.print(maps[i][j]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+</w:t>
      </w: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" ");</w:t>
      </w:r>
    </w:p>
    <w:p w14:paraId="4D648142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}</w:t>
      </w:r>
    </w:p>
    <w:p w14:paraId="23BF9499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System.out.println();</w:t>
      </w:r>
    </w:p>
    <w:p w14:paraId="07B48056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}</w:t>
      </w:r>
    </w:p>
    <w:p w14:paraId="32AC130C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406">
        <w:rPr>
          <w:rFonts w:ascii="Consolas" w:eastAsia="宋体" w:hAnsi="Consolas" w:cs="宋体"/>
          <w:color w:val="50A14F"/>
          <w:kern w:val="0"/>
          <w:szCs w:val="21"/>
        </w:rPr>
        <w:t>}</w:t>
      </w:r>
    </w:p>
    <w:p w14:paraId="0E6388DB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B85F6B4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406">
        <w:rPr>
          <w:rFonts w:ascii="Consolas" w:eastAsia="宋体" w:hAnsi="Consolas" w:cs="宋体"/>
          <w:color w:val="50A14F"/>
          <w:kern w:val="0"/>
          <w:szCs w:val="21"/>
        </w:rPr>
        <w:t>}</w:t>
      </w:r>
    </w:p>
    <w:p w14:paraId="7D561341" w14:textId="77777777" w:rsidR="00956406" w:rsidRPr="00956406" w:rsidRDefault="00956406" w:rsidP="0095640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1695EB2" w14:textId="6E2B2D04" w:rsidR="00956406" w:rsidRDefault="00956406" w:rsidP="003478C3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 wp14:anchorId="297F9BE6" wp14:editId="3C8BB655">
            <wp:extent cx="1914792" cy="1771897"/>
            <wp:effectExtent l="0" t="0" r="9525" b="0"/>
            <wp:docPr id="2" name="图片 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中度可信度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F731" w14:textId="13EF0FC8" w:rsidR="00956406" w:rsidRDefault="00956406" w:rsidP="003478C3">
      <w:pPr>
        <w:rPr>
          <w:sz w:val="36"/>
          <w:szCs w:val="36"/>
        </w:rPr>
      </w:pPr>
    </w:p>
    <w:p w14:paraId="553D360F" w14:textId="11ED1853" w:rsidR="00956406" w:rsidRDefault="00956406" w:rsidP="003478C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</w:t>
      </w:r>
      <w:r>
        <w:rPr>
          <w:sz w:val="36"/>
          <w:szCs w:val="36"/>
        </w:rPr>
        <w:t>ijkstra</w:t>
      </w:r>
      <w:r>
        <w:rPr>
          <w:rFonts w:hint="eastAsia"/>
          <w:sz w:val="36"/>
          <w:szCs w:val="36"/>
        </w:rPr>
        <w:t>算法</w:t>
      </w:r>
    </w:p>
    <w:p w14:paraId="4FCAEEF5" w14:textId="33ACE80B" w:rsidR="00956406" w:rsidRDefault="00956406" w:rsidP="003478C3">
      <w:pPr>
        <w:rPr>
          <w:sz w:val="22"/>
        </w:rPr>
      </w:pPr>
      <w:r>
        <w:rPr>
          <w:rFonts w:hint="eastAsia"/>
          <w:sz w:val="22"/>
        </w:rPr>
        <w:t>相比于Astar算法，D</w:t>
      </w:r>
      <w:r>
        <w:rPr>
          <w:sz w:val="22"/>
        </w:rPr>
        <w:t>ijkstra</w:t>
      </w:r>
      <w:r>
        <w:rPr>
          <w:rFonts w:hint="eastAsia"/>
          <w:sz w:val="22"/>
        </w:rPr>
        <w:t>算法</w:t>
      </w:r>
      <w:r w:rsidR="002C703A">
        <w:rPr>
          <w:rFonts w:hint="eastAsia"/>
          <w:sz w:val="22"/>
        </w:rPr>
        <w:t>无启发式即其G和H的计算方式不同，修改相关代码即可</w:t>
      </w:r>
    </w:p>
    <w:p w14:paraId="48C09F3F" w14:textId="77777777" w:rsidR="002C703A" w:rsidRPr="002C703A" w:rsidRDefault="002C703A" w:rsidP="002C703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703A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703A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703A">
        <w:rPr>
          <w:rFonts w:ascii="Consolas" w:eastAsia="宋体" w:hAnsi="Consolas" w:cs="宋体"/>
          <w:color w:val="4078F2"/>
          <w:kern w:val="0"/>
          <w:szCs w:val="21"/>
        </w:rPr>
        <w:t>addNeighborNodeInOpen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(MapInfo mapInfo,Node current, </w:t>
      </w:r>
      <w:r w:rsidRPr="002C703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 x, </w:t>
      </w:r>
      <w:r w:rsidRPr="002C703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 y, </w:t>
      </w:r>
      <w:r w:rsidRPr="002C703A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703A">
        <w:rPr>
          <w:rFonts w:ascii="Consolas" w:eastAsia="宋体" w:hAnsi="Consolas" w:cs="宋体"/>
          <w:color w:val="A626A4"/>
          <w:kern w:val="0"/>
          <w:szCs w:val="21"/>
        </w:rPr>
        <w:t>value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0AA07F5" w14:textId="77777777" w:rsidR="002C703A" w:rsidRPr="002C703A" w:rsidRDefault="002C703A" w:rsidP="002C703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703A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6001434" w14:textId="77777777" w:rsidR="002C703A" w:rsidRPr="002C703A" w:rsidRDefault="002C703A" w:rsidP="002C703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703A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C703A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 (canAddNodeToOpen(mapInfo,x, y))</w:t>
      </w:r>
    </w:p>
    <w:p w14:paraId="3C13CC55" w14:textId="77777777" w:rsidR="002C703A" w:rsidRPr="002C703A" w:rsidRDefault="002C703A" w:rsidP="002C703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703A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5E92B09E" w14:textId="77777777" w:rsidR="002C703A" w:rsidRPr="002C703A" w:rsidRDefault="002C703A" w:rsidP="002C703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703A">
        <w:rPr>
          <w:rFonts w:ascii="Consolas" w:eastAsia="宋体" w:hAnsi="Consolas" w:cs="宋体"/>
          <w:color w:val="5C5C5C"/>
          <w:kern w:val="0"/>
          <w:szCs w:val="21"/>
        </w:rPr>
        <w:t>   Node end=mapInfo.end;</w:t>
      </w:r>
    </w:p>
    <w:p w14:paraId="3C8E9223" w14:textId="77777777" w:rsidR="002C703A" w:rsidRPr="002C703A" w:rsidRDefault="002C703A" w:rsidP="002C703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703A">
        <w:rPr>
          <w:rFonts w:ascii="Consolas" w:eastAsia="宋体" w:hAnsi="Consolas" w:cs="宋体"/>
          <w:color w:val="5C5C5C"/>
          <w:kern w:val="0"/>
          <w:szCs w:val="21"/>
        </w:rPr>
        <w:t>   Coord coord = </w:t>
      </w:r>
      <w:r w:rsidRPr="002C703A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 Coord(x, y);</w:t>
      </w:r>
    </w:p>
    <w:p w14:paraId="44892267" w14:textId="77777777" w:rsidR="002C703A" w:rsidRPr="002C703A" w:rsidRDefault="002C703A" w:rsidP="002C703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703A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C703A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 G = current.G + </w:t>
      </w:r>
      <w:r w:rsidRPr="002C703A">
        <w:rPr>
          <w:rFonts w:ascii="Consolas" w:eastAsia="宋体" w:hAnsi="Consolas" w:cs="宋体"/>
          <w:color w:val="A626A4"/>
          <w:kern w:val="0"/>
          <w:szCs w:val="21"/>
        </w:rPr>
        <w:t>value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2C703A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C703A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计算邻结点的</w:t>
      </w:r>
      <w:r w:rsidRPr="002C703A">
        <w:rPr>
          <w:rFonts w:ascii="Consolas" w:eastAsia="宋体" w:hAnsi="Consolas" w:cs="宋体"/>
          <w:i/>
          <w:iCs/>
          <w:color w:val="A0A1A7"/>
          <w:kern w:val="0"/>
          <w:szCs w:val="21"/>
        </w:rPr>
        <w:t>G</w:t>
      </w:r>
      <w:r w:rsidRPr="002C703A">
        <w:rPr>
          <w:rFonts w:ascii="Consolas" w:eastAsia="宋体" w:hAnsi="Consolas" w:cs="宋体"/>
          <w:i/>
          <w:iCs/>
          <w:color w:val="A0A1A7"/>
          <w:kern w:val="0"/>
          <w:szCs w:val="21"/>
        </w:rPr>
        <w:t>值</w:t>
      </w:r>
    </w:p>
    <w:p w14:paraId="5BF9B384" w14:textId="77777777" w:rsidR="002C703A" w:rsidRPr="002C703A" w:rsidRDefault="002C703A" w:rsidP="002C703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703A">
        <w:rPr>
          <w:rFonts w:ascii="Consolas" w:eastAsia="宋体" w:hAnsi="Consolas" w:cs="宋体"/>
          <w:color w:val="5C5C5C"/>
          <w:kern w:val="0"/>
          <w:szCs w:val="21"/>
        </w:rPr>
        <w:t>   Node child = findNodeInOpen(coord);</w:t>
      </w:r>
    </w:p>
    <w:p w14:paraId="1568B096" w14:textId="77777777" w:rsidR="002C703A" w:rsidRPr="002C703A" w:rsidRDefault="002C703A" w:rsidP="002C703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B4ECF7B" w14:textId="20C4CBBC" w:rsidR="002C703A" w:rsidRDefault="002C703A" w:rsidP="003478C3">
      <w:pPr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 xml:space="preserve"> = </w:t>
      </w:r>
      <w:r>
        <w:rPr>
          <w:rFonts w:hint="eastAsia"/>
          <w:sz w:val="22"/>
        </w:rPr>
        <w:t>已经走过的cost， H</w:t>
      </w:r>
      <w:r>
        <w:rPr>
          <w:sz w:val="22"/>
        </w:rPr>
        <w:t xml:space="preserve"> = </w:t>
      </w:r>
      <w:r>
        <w:rPr>
          <w:rFonts w:hint="eastAsia"/>
          <w:sz w:val="22"/>
        </w:rPr>
        <w:t>下一步花费的cost</w:t>
      </w:r>
    </w:p>
    <w:p w14:paraId="3DF2A125" w14:textId="77777777" w:rsidR="002C703A" w:rsidRPr="002C703A" w:rsidRDefault="002C703A" w:rsidP="002C703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703A">
        <w:rPr>
          <w:rFonts w:ascii="Consolas" w:eastAsia="宋体" w:hAnsi="Consolas" w:cs="宋体"/>
          <w:color w:val="5C5C5C"/>
          <w:kern w:val="0"/>
          <w:szCs w:val="21"/>
        </w:rPr>
        <w:br/>
        <w:t> </w:t>
      </w:r>
      <w:r w:rsidRPr="002C703A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201CDEB0" w14:textId="77777777" w:rsidR="002C703A" w:rsidRPr="002C703A" w:rsidRDefault="002C703A" w:rsidP="002C703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703A">
        <w:rPr>
          <w:rFonts w:ascii="Consolas" w:eastAsia="宋体" w:hAnsi="Consolas" w:cs="宋体"/>
          <w:color w:val="5C5C5C"/>
          <w:kern w:val="0"/>
          <w:szCs w:val="21"/>
        </w:rPr>
        <w:t>  * 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计算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H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的估值：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“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曼哈顿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”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法，坐标分别取差值相加</w:t>
      </w:r>
    </w:p>
    <w:p w14:paraId="0E97BC0A" w14:textId="77777777" w:rsidR="002C703A" w:rsidRPr="002C703A" w:rsidRDefault="002C703A" w:rsidP="002C703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703A">
        <w:rPr>
          <w:rFonts w:ascii="Consolas" w:eastAsia="宋体" w:hAnsi="Consolas" w:cs="宋体"/>
          <w:color w:val="5C5C5C"/>
          <w:kern w:val="0"/>
          <w:szCs w:val="21"/>
        </w:rPr>
        <w:t>  */</w:t>
      </w:r>
    </w:p>
    <w:p w14:paraId="6E1584A7" w14:textId="77777777" w:rsidR="002C703A" w:rsidRPr="002C703A" w:rsidRDefault="002C703A" w:rsidP="002C703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70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703A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703A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703A">
        <w:rPr>
          <w:rFonts w:ascii="Consolas" w:eastAsia="宋体" w:hAnsi="Consolas" w:cs="宋体"/>
          <w:color w:val="4078F2"/>
          <w:kern w:val="0"/>
          <w:szCs w:val="21"/>
        </w:rPr>
        <w:t>calcH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(Coord end,Coord coord)</w:t>
      </w:r>
    </w:p>
    <w:p w14:paraId="4A8EDD46" w14:textId="77777777" w:rsidR="002C703A" w:rsidRPr="002C703A" w:rsidRDefault="002C703A" w:rsidP="002C703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703A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5CBA1C4" w14:textId="77777777" w:rsidR="002C703A" w:rsidRPr="002C703A" w:rsidRDefault="002C703A" w:rsidP="002C703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703A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C703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 (Math.</w:t>
      </w:r>
      <w:r w:rsidRPr="002C703A">
        <w:rPr>
          <w:rFonts w:ascii="Consolas" w:eastAsia="宋体" w:hAnsi="Consolas" w:cs="宋体"/>
          <w:color w:val="C18401"/>
          <w:kern w:val="0"/>
          <w:szCs w:val="21"/>
        </w:rPr>
        <w:t>abs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(end.x - coord.x) + Math.</w:t>
      </w:r>
      <w:r w:rsidRPr="002C703A">
        <w:rPr>
          <w:rFonts w:ascii="Consolas" w:eastAsia="宋体" w:hAnsi="Consolas" w:cs="宋体"/>
          <w:color w:val="C18401"/>
          <w:kern w:val="0"/>
          <w:szCs w:val="21"/>
        </w:rPr>
        <w:t>abs</w:t>
      </w:r>
      <w:r w:rsidRPr="002C703A">
        <w:rPr>
          <w:rFonts w:ascii="Consolas" w:eastAsia="宋体" w:hAnsi="Consolas" w:cs="宋体"/>
          <w:color w:val="5C5C5C"/>
          <w:kern w:val="0"/>
          <w:szCs w:val="21"/>
        </w:rPr>
        <w:t>(end.y - coord.y)) * DIRECT_VALUE;</w:t>
      </w:r>
    </w:p>
    <w:p w14:paraId="5009C627" w14:textId="77777777" w:rsidR="002C703A" w:rsidRPr="002C703A" w:rsidRDefault="002C703A" w:rsidP="002C703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703A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20399DD" w14:textId="77777777" w:rsidR="002C703A" w:rsidRPr="002C703A" w:rsidRDefault="002C703A" w:rsidP="002C703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703A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38C89DF3" w14:textId="74F84359" w:rsidR="002C703A" w:rsidRDefault="002C703A" w:rsidP="003478C3">
      <w:pPr>
        <w:rPr>
          <w:sz w:val="22"/>
        </w:rPr>
      </w:pPr>
      <w:r>
        <w:rPr>
          <w:rFonts w:hint="eastAsia"/>
          <w:sz w:val="22"/>
        </w:rPr>
        <w:t>H的值计算方式也不太相同</w:t>
      </w:r>
    </w:p>
    <w:p w14:paraId="733CB613" w14:textId="6F311E3A" w:rsidR="002C703A" w:rsidRDefault="002C703A" w:rsidP="003478C3">
      <w:pPr>
        <w:rPr>
          <w:sz w:val="22"/>
        </w:rPr>
      </w:pPr>
      <w:r>
        <w:rPr>
          <w:rFonts w:hint="eastAsia"/>
          <w:sz w:val="22"/>
        </w:rPr>
        <w:t>结果：</w:t>
      </w:r>
    </w:p>
    <w:p w14:paraId="4A618DE8" w14:textId="4F271C91" w:rsidR="002C703A" w:rsidRDefault="002C703A" w:rsidP="003478C3">
      <w:pPr>
        <w:rPr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 wp14:anchorId="3F3F8A67" wp14:editId="3A224112">
            <wp:extent cx="1457528" cy="1695687"/>
            <wp:effectExtent l="0" t="0" r="0" b="0"/>
            <wp:docPr id="3" name="图片 3" descr="电脑萤幕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萤幕&#10;&#10;中度可信度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B607" w14:textId="6ACFF56B" w:rsidR="002C703A" w:rsidRDefault="002C703A" w:rsidP="003478C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Bfs算法</w:t>
      </w:r>
    </w:p>
    <w:p w14:paraId="47070A86" w14:textId="1DE48475" w:rsidR="00A57A2A" w:rsidRDefault="00A57A2A" w:rsidP="003478C3">
      <w:pPr>
        <w:rPr>
          <w:sz w:val="22"/>
        </w:rPr>
      </w:pPr>
      <w:r>
        <w:rPr>
          <w:rFonts w:hint="eastAsia"/>
          <w:sz w:val="22"/>
        </w:rPr>
        <w:t>Bfs的openlist与前两者不同其没有cost的比较，而秉承着先进先出的队列思想</w:t>
      </w:r>
    </w:p>
    <w:p w14:paraId="45458444" w14:textId="77777777" w:rsidR="00A57A2A" w:rsidRPr="00A57A2A" w:rsidRDefault="00A57A2A" w:rsidP="00A57A2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7A2A">
        <w:rPr>
          <w:rFonts w:ascii="Consolas" w:eastAsia="宋体" w:hAnsi="Consolas" w:cs="宋体"/>
          <w:color w:val="A626A4"/>
          <w:kern w:val="0"/>
          <w:szCs w:val="21"/>
        </w:rPr>
        <w:t>List</w:t>
      </w:r>
      <w:r w:rsidRPr="00A57A2A">
        <w:rPr>
          <w:rFonts w:ascii="Consolas" w:eastAsia="宋体" w:hAnsi="Consolas" w:cs="宋体"/>
          <w:color w:val="5C5C5C"/>
          <w:kern w:val="0"/>
          <w:szCs w:val="21"/>
        </w:rPr>
        <w:t>&lt;Node&gt; openList = </w:t>
      </w:r>
      <w:r w:rsidRPr="00A57A2A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57A2A">
        <w:rPr>
          <w:rFonts w:ascii="Consolas" w:eastAsia="宋体" w:hAnsi="Consolas" w:cs="宋体"/>
          <w:color w:val="5C5C5C"/>
          <w:kern w:val="0"/>
          <w:szCs w:val="21"/>
        </w:rPr>
        <w:t> ArrayList&lt;Node&gt;(); </w:t>
      </w:r>
      <w:r w:rsidRPr="00A57A2A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57A2A">
        <w:rPr>
          <w:rFonts w:ascii="Consolas" w:eastAsia="宋体" w:hAnsi="Consolas" w:cs="宋体"/>
          <w:i/>
          <w:iCs/>
          <w:color w:val="A0A1A7"/>
          <w:kern w:val="0"/>
          <w:szCs w:val="21"/>
        </w:rPr>
        <w:t>优先队列</w:t>
      </w:r>
      <w:r w:rsidRPr="00A57A2A">
        <w:rPr>
          <w:rFonts w:ascii="Consolas" w:eastAsia="宋体" w:hAnsi="Consolas" w:cs="宋体"/>
          <w:i/>
          <w:iCs/>
          <w:color w:val="A0A1A7"/>
          <w:kern w:val="0"/>
          <w:szCs w:val="21"/>
        </w:rPr>
        <w:t>(</w:t>
      </w:r>
      <w:r w:rsidRPr="00A57A2A">
        <w:rPr>
          <w:rFonts w:ascii="Consolas" w:eastAsia="宋体" w:hAnsi="Consolas" w:cs="宋体"/>
          <w:i/>
          <w:iCs/>
          <w:color w:val="A0A1A7"/>
          <w:kern w:val="0"/>
          <w:szCs w:val="21"/>
        </w:rPr>
        <w:t>升序</w:t>
      </w:r>
      <w:r w:rsidRPr="00A57A2A">
        <w:rPr>
          <w:rFonts w:ascii="Consolas" w:eastAsia="宋体" w:hAnsi="Consolas" w:cs="宋体"/>
          <w:i/>
          <w:iCs/>
          <w:color w:val="A0A1A7"/>
          <w:kern w:val="0"/>
          <w:szCs w:val="21"/>
        </w:rPr>
        <w:t>)</w:t>
      </w:r>
    </w:p>
    <w:p w14:paraId="16EFF39B" w14:textId="77777777" w:rsidR="00A57A2A" w:rsidRPr="00A57A2A" w:rsidRDefault="00A57A2A" w:rsidP="00A57A2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7A2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57A2A">
        <w:rPr>
          <w:rFonts w:ascii="Consolas" w:eastAsia="宋体" w:hAnsi="Consolas" w:cs="宋体"/>
          <w:color w:val="A626A4"/>
          <w:kern w:val="0"/>
          <w:szCs w:val="21"/>
        </w:rPr>
        <w:t>List</w:t>
      </w:r>
      <w:r w:rsidRPr="00A57A2A">
        <w:rPr>
          <w:rFonts w:ascii="Consolas" w:eastAsia="宋体" w:hAnsi="Consolas" w:cs="宋体"/>
          <w:color w:val="5C5C5C"/>
          <w:kern w:val="0"/>
          <w:szCs w:val="21"/>
        </w:rPr>
        <w:t>&lt;Node&gt; closeList = </w:t>
      </w:r>
      <w:r w:rsidRPr="00A57A2A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57A2A">
        <w:rPr>
          <w:rFonts w:ascii="Consolas" w:eastAsia="宋体" w:hAnsi="Consolas" w:cs="宋体"/>
          <w:color w:val="5C5C5C"/>
          <w:kern w:val="0"/>
          <w:szCs w:val="21"/>
        </w:rPr>
        <w:t> ArrayList&lt;Node&gt;();</w:t>
      </w:r>
    </w:p>
    <w:p w14:paraId="62BA3D9D" w14:textId="23886AB3" w:rsidR="00A57A2A" w:rsidRDefault="00A57A2A" w:rsidP="003478C3">
      <w:pPr>
        <w:rPr>
          <w:rFonts w:eastAsiaTheme="minorHAnsi" w:cs="宋体"/>
          <w:kern w:val="0"/>
          <w:sz w:val="22"/>
        </w:rPr>
      </w:pPr>
      <w:r>
        <w:rPr>
          <w:rFonts w:hint="eastAsia"/>
          <w:sz w:val="22"/>
        </w:rPr>
        <w:t>所以用不着</w:t>
      </w:r>
      <w:r w:rsidRPr="00704989">
        <w:rPr>
          <w:rFonts w:eastAsiaTheme="minorHAnsi" w:cs="宋体"/>
          <w:kern w:val="0"/>
          <w:sz w:val="22"/>
        </w:rPr>
        <w:t>PriorityQueue</w:t>
      </w:r>
      <w:r w:rsidRPr="00E12E2F">
        <w:rPr>
          <w:rFonts w:eastAsiaTheme="minorHAnsi" w:cs="宋体" w:hint="eastAsia"/>
          <w:kern w:val="0"/>
          <w:sz w:val="22"/>
        </w:rPr>
        <w:t>（）</w:t>
      </w:r>
      <w:r>
        <w:rPr>
          <w:rFonts w:eastAsiaTheme="minorHAnsi" w:cs="宋体" w:hint="eastAsia"/>
          <w:kern w:val="0"/>
          <w:sz w:val="22"/>
        </w:rPr>
        <w:t>进行排序</w:t>
      </w:r>
    </w:p>
    <w:p w14:paraId="61E01FFF" w14:textId="77777777" w:rsidR="00A57A2A" w:rsidRPr="00A57A2A" w:rsidRDefault="00A57A2A" w:rsidP="00A57A2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7A2A">
        <w:rPr>
          <w:rFonts w:ascii="Consolas" w:eastAsia="宋体" w:hAnsi="Consolas" w:cs="宋体"/>
          <w:color w:val="5C5C5C"/>
          <w:kern w:val="0"/>
          <w:szCs w:val="21"/>
        </w:rPr>
        <w:t>Node current = openList.</w:t>
      </w:r>
      <w:r w:rsidRPr="00A57A2A">
        <w:rPr>
          <w:rFonts w:ascii="Consolas" w:eastAsia="宋体" w:hAnsi="Consolas" w:cs="宋体"/>
          <w:color w:val="A626A4"/>
          <w:kern w:val="0"/>
          <w:szCs w:val="21"/>
        </w:rPr>
        <w:t>remove</w:t>
      </w:r>
      <w:r w:rsidRPr="00A57A2A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57A2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57A2A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A57A2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A57A2A">
        <w:rPr>
          <w:rFonts w:ascii="Consolas" w:eastAsia="宋体" w:hAnsi="Consolas" w:cs="宋体"/>
          <w:i/>
          <w:iCs/>
          <w:color w:val="A0A1A7"/>
          <w:kern w:val="0"/>
          <w:szCs w:val="21"/>
        </w:rPr>
        <w:t>删除第一个元素</w:t>
      </w:r>
    </w:p>
    <w:p w14:paraId="437226C6" w14:textId="4EF64269" w:rsidR="00A57A2A" w:rsidRDefault="00A57A2A" w:rsidP="003478C3">
      <w:pPr>
        <w:rPr>
          <w:sz w:val="22"/>
        </w:rPr>
      </w:pPr>
      <w:r>
        <w:rPr>
          <w:sz w:val="22"/>
        </w:rPr>
        <w:t>P</w:t>
      </w:r>
      <w:r>
        <w:rPr>
          <w:rFonts w:hint="eastAsia"/>
          <w:sz w:val="22"/>
        </w:rPr>
        <w:t>oll(</w:t>
      </w:r>
      <w:r>
        <w:rPr>
          <w:sz w:val="22"/>
        </w:rPr>
        <w:t>)</w:t>
      </w:r>
      <w:r>
        <w:rPr>
          <w:rFonts w:hint="eastAsia"/>
          <w:sz w:val="22"/>
        </w:rPr>
        <w:t>方法也用不了改为remove（）</w:t>
      </w:r>
    </w:p>
    <w:p w14:paraId="585E98D3" w14:textId="1FEE90D3" w:rsidR="00A57A2A" w:rsidRDefault="00A57A2A" w:rsidP="003478C3">
      <w:pPr>
        <w:rPr>
          <w:sz w:val="22"/>
        </w:rPr>
      </w:pPr>
      <w:r>
        <w:rPr>
          <w:rFonts w:hint="eastAsia"/>
          <w:sz w:val="22"/>
        </w:rPr>
        <w:t>结果：</w:t>
      </w:r>
    </w:p>
    <w:p w14:paraId="1E36A235" w14:textId="3481E5EA" w:rsidR="00A57A2A" w:rsidRDefault="00A57A2A" w:rsidP="003478C3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4C677E72" wp14:editId="02A95080">
            <wp:extent cx="1752845" cy="1724266"/>
            <wp:effectExtent l="0" t="0" r="0" b="9525"/>
            <wp:docPr id="5" name="图片 5" descr="电脑萤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电脑萤幕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0A50" w14:textId="7824C16E" w:rsidR="00A57A2A" w:rsidRDefault="00A57A2A" w:rsidP="003478C3">
      <w:pPr>
        <w:rPr>
          <w:sz w:val="36"/>
          <w:szCs w:val="36"/>
        </w:rPr>
      </w:pPr>
      <w:r w:rsidRPr="00A57A2A">
        <w:rPr>
          <w:rFonts w:hint="eastAsia"/>
          <w:sz w:val="36"/>
          <w:szCs w:val="36"/>
        </w:rPr>
        <w:t>解释</w:t>
      </w:r>
    </w:p>
    <w:p w14:paraId="351DA18E" w14:textId="245693A0" w:rsidR="00A57A2A" w:rsidRDefault="00391199" w:rsidP="003478C3">
      <w:pPr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.</w:t>
      </w:r>
      <w:r w:rsidR="00A57A2A">
        <w:rPr>
          <w:rFonts w:hint="eastAsia"/>
          <w:sz w:val="22"/>
        </w:rPr>
        <w:t>因为三个算法计算距离的方式不同，所以Astar的总代价为欧几里得距离，而</w:t>
      </w:r>
      <w:r>
        <w:rPr>
          <w:rFonts w:hint="eastAsia"/>
          <w:sz w:val="22"/>
        </w:rPr>
        <w:t>Dijkstra和Bfs算法用的是曼哈顿距离</w:t>
      </w:r>
    </w:p>
    <w:p w14:paraId="06914256" w14:textId="0DAA86D5" w:rsidR="00391199" w:rsidRDefault="00391199" w:rsidP="003478C3">
      <w:pPr>
        <w:rPr>
          <w:sz w:val="22"/>
        </w:rPr>
      </w:pPr>
    </w:p>
    <w:p w14:paraId="62034596" w14:textId="5229DAE7" w:rsidR="00391199" w:rsidRDefault="00391199" w:rsidP="003478C3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</w:t>
      </w:r>
      <w:r>
        <w:rPr>
          <w:rFonts w:hint="eastAsia"/>
          <w:sz w:val="22"/>
        </w:rPr>
        <w:t>用以上算法实现和网页上的路径不太一样，但总距离是一样的，个人感觉是队列排序时无法完全模拟网页结果所致</w:t>
      </w:r>
    </w:p>
    <w:p w14:paraId="2ABFB2AD" w14:textId="6376A146" w:rsidR="00391199" w:rsidRDefault="009D3F77" w:rsidP="003478C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空间复杂度和时间复杂度</w:t>
      </w:r>
    </w:p>
    <w:p w14:paraId="25EAA41F" w14:textId="22244DE5" w:rsidR="00391199" w:rsidRDefault="005C5C53" w:rsidP="003478C3">
      <w:pPr>
        <w:rPr>
          <w:sz w:val="22"/>
        </w:rPr>
      </w:pPr>
      <w:r>
        <w:rPr>
          <w:rFonts w:hint="eastAsia"/>
          <w:sz w:val="22"/>
        </w:rPr>
        <w:t>因为算法中的循环和储存空间都与整个地图的边长由着直接关系，所以把其边长设为n</w:t>
      </w:r>
    </w:p>
    <w:p w14:paraId="65CD0AB4" w14:textId="3A544A04" w:rsidR="005C5C53" w:rsidRPr="00391199" w:rsidRDefault="005C5C53" w:rsidP="003478C3">
      <w:pPr>
        <w:rPr>
          <w:sz w:val="22"/>
        </w:rPr>
      </w:pPr>
      <w:r>
        <w:rPr>
          <w:rFonts w:hint="eastAsia"/>
          <w:sz w:val="22"/>
        </w:rPr>
        <w:t>则空间复杂度为O（</w:t>
      </w:r>
      <w:r>
        <w:rPr>
          <w:sz w:val="22"/>
        </w:rPr>
        <w:t>n</w:t>
      </w:r>
      <w:r>
        <w:rPr>
          <w:rFonts w:hint="eastAsia"/>
          <w:sz w:val="22"/>
        </w:rPr>
        <w:t>^</w:t>
      </w:r>
      <w:r>
        <w:rPr>
          <w:sz w:val="22"/>
        </w:rPr>
        <w:t>2</w:t>
      </w:r>
      <w:r>
        <w:rPr>
          <w:rFonts w:hint="eastAsia"/>
          <w:sz w:val="22"/>
        </w:rPr>
        <w:t>）（主要引导</w:t>
      </w:r>
      <w:r w:rsidR="00F76491">
        <w:rPr>
          <w:rFonts w:hint="eastAsia"/>
          <w:sz w:val="22"/>
        </w:rPr>
        <w:t>的是openlist</w:t>
      </w:r>
      <w:r>
        <w:rPr>
          <w:rFonts w:hint="eastAsia"/>
          <w:sz w:val="22"/>
        </w:rPr>
        <w:t>）</w:t>
      </w:r>
      <w:r w:rsidR="00F76491">
        <w:rPr>
          <w:rFonts w:hint="eastAsia"/>
          <w:sz w:val="22"/>
        </w:rPr>
        <w:t>，时间复杂度为</w:t>
      </w:r>
      <w:r w:rsidR="00794E7A">
        <w:rPr>
          <w:rFonts w:hint="eastAsia"/>
          <w:sz w:val="22"/>
        </w:rPr>
        <w:t>也为O（n^</w:t>
      </w:r>
      <w:r w:rsidR="00794E7A">
        <w:rPr>
          <w:sz w:val="22"/>
        </w:rPr>
        <w:t>2</w:t>
      </w:r>
      <w:r w:rsidR="00794E7A">
        <w:rPr>
          <w:rFonts w:hint="eastAsia"/>
          <w:sz w:val="22"/>
        </w:rPr>
        <w:t>）</w:t>
      </w:r>
    </w:p>
    <w:sectPr w:rsidR="005C5C53" w:rsidRPr="00391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22E"/>
    <w:multiLevelType w:val="multilevel"/>
    <w:tmpl w:val="468CF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D704C"/>
    <w:multiLevelType w:val="multilevel"/>
    <w:tmpl w:val="AC76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3B2F2E"/>
    <w:multiLevelType w:val="multilevel"/>
    <w:tmpl w:val="6D52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C296B"/>
    <w:multiLevelType w:val="multilevel"/>
    <w:tmpl w:val="6BAE6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8124B6"/>
    <w:multiLevelType w:val="multilevel"/>
    <w:tmpl w:val="373A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B458F1"/>
    <w:multiLevelType w:val="multilevel"/>
    <w:tmpl w:val="A400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F86998"/>
    <w:multiLevelType w:val="multilevel"/>
    <w:tmpl w:val="98A2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9F27E2"/>
    <w:multiLevelType w:val="multilevel"/>
    <w:tmpl w:val="647C5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830D05"/>
    <w:multiLevelType w:val="multilevel"/>
    <w:tmpl w:val="6DE0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0D36D5"/>
    <w:multiLevelType w:val="multilevel"/>
    <w:tmpl w:val="AFBC6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51539B"/>
    <w:multiLevelType w:val="multilevel"/>
    <w:tmpl w:val="3522A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6D5EDB"/>
    <w:multiLevelType w:val="multilevel"/>
    <w:tmpl w:val="9E861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B9453D"/>
    <w:multiLevelType w:val="multilevel"/>
    <w:tmpl w:val="0114A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577196"/>
    <w:multiLevelType w:val="multilevel"/>
    <w:tmpl w:val="B07CF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9E3BA5"/>
    <w:multiLevelType w:val="multilevel"/>
    <w:tmpl w:val="C1186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3"/>
  </w:num>
  <w:num w:numId="5">
    <w:abstractNumId w:val="0"/>
  </w:num>
  <w:num w:numId="6">
    <w:abstractNumId w:val="2"/>
  </w:num>
  <w:num w:numId="7">
    <w:abstractNumId w:val="4"/>
  </w:num>
  <w:num w:numId="8">
    <w:abstractNumId w:val="14"/>
  </w:num>
  <w:num w:numId="9">
    <w:abstractNumId w:val="3"/>
  </w:num>
  <w:num w:numId="10">
    <w:abstractNumId w:val="10"/>
  </w:num>
  <w:num w:numId="11">
    <w:abstractNumId w:val="12"/>
  </w:num>
  <w:num w:numId="12">
    <w:abstractNumId w:val="7"/>
  </w:num>
  <w:num w:numId="13">
    <w:abstractNumId w:val="9"/>
  </w:num>
  <w:num w:numId="14">
    <w:abstractNumId w:val="11"/>
  </w:num>
  <w:num w:numId="1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1909853eb211002@student.must.edu.mo">
    <w15:presenceInfo w15:providerId="None" w15:userId="1909853eb211002@student.must.edu.m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E2"/>
    <w:rsid w:val="002C703A"/>
    <w:rsid w:val="003343BF"/>
    <w:rsid w:val="003478C3"/>
    <w:rsid w:val="00391199"/>
    <w:rsid w:val="00515685"/>
    <w:rsid w:val="005C5C53"/>
    <w:rsid w:val="006E2F4C"/>
    <w:rsid w:val="00704989"/>
    <w:rsid w:val="007151F3"/>
    <w:rsid w:val="00794E7A"/>
    <w:rsid w:val="007A55E2"/>
    <w:rsid w:val="009122E8"/>
    <w:rsid w:val="00956406"/>
    <w:rsid w:val="009D3F77"/>
    <w:rsid w:val="00A57A2A"/>
    <w:rsid w:val="00C657B1"/>
    <w:rsid w:val="00E12E2F"/>
    <w:rsid w:val="00F76491"/>
    <w:rsid w:val="00F8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D848"/>
  <w15:chartTrackingRefBased/>
  <w15:docId w15:val="{89C378E7-4DD2-4DCA-8521-7BACDBBA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4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912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9122E8"/>
  </w:style>
  <w:style w:type="character" w:customStyle="1" w:styleId="hljs-title">
    <w:name w:val="hljs-title"/>
    <w:basedOn w:val="a0"/>
    <w:rsid w:val="009122E8"/>
  </w:style>
  <w:style w:type="character" w:customStyle="1" w:styleId="hljs-number">
    <w:name w:val="hljs-number"/>
    <w:basedOn w:val="a0"/>
    <w:rsid w:val="009122E8"/>
  </w:style>
  <w:style w:type="character" w:customStyle="1" w:styleId="hljs-comment">
    <w:name w:val="hljs-comment"/>
    <w:basedOn w:val="a0"/>
    <w:rsid w:val="009122E8"/>
  </w:style>
  <w:style w:type="character" w:customStyle="1" w:styleId="hljs-function">
    <w:name w:val="hljs-function"/>
    <w:basedOn w:val="a0"/>
    <w:rsid w:val="009122E8"/>
  </w:style>
  <w:style w:type="character" w:customStyle="1" w:styleId="hljs-params">
    <w:name w:val="hljs-params"/>
    <w:basedOn w:val="a0"/>
    <w:rsid w:val="009122E8"/>
  </w:style>
  <w:style w:type="character" w:customStyle="1" w:styleId="hljs-literal">
    <w:name w:val="hljs-literal"/>
    <w:basedOn w:val="a0"/>
    <w:rsid w:val="009122E8"/>
  </w:style>
  <w:style w:type="character" w:customStyle="1" w:styleId="hljs-string">
    <w:name w:val="hljs-string"/>
    <w:basedOn w:val="a0"/>
    <w:rsid w:val="009122E8"/>
  </w:style>
  <w:style w:type="character" w:customStyle="1" w:styleId="10">
    <w:name w:val="标题 1 字符"/>
    <w:basedOn w:val="a0"/>
    <w:link w:val="1"/>
    <w:uiPriority w:val="9"/>
    <w:rsid w:val="003343BF"/>
    <w:rPr>
      <w:b/>
      <w:bCs/>
      <w:kern w:val="44"/>
      <w:sz w:val="44"/>
      <w:szCs w:val="44"/>
    </w:rPr>
  </w:style>
  <w:style w:type="character" w:customStyle="1" w:styleId="hljs-class">
    <w:name w:val="hljs-class"/>
    <w:basedOn w:val="a0"/>
    <w:rsid w:val="003478C3"/>
  </w:style>
  <w:style w:type="character" w:customStyle="1" w:styleId="hljs-meta">
    <w:name w:val="hljs-meta"/>
    <w:basedOn w:val="a0"/>
    <w:rsid w:val="003478C3"/>
  </w:style>
  <w:style w:type="paragraph" w:styleId="a3">
    <w:name w:val="List Paragraph"/>
    <w:basedOn w:val="a"/>
    <w:uiPriority w:val="34"/>
    <w:qFormat/>
    <w:rsid w:val="003478C3"/>
    <w:pPr>
      <w:ind w:firstLineChars="200" w:firstLine="420"/>
    </w:pPr>
  </w:style>
  <w:style w:type="character" w:customStyle="1" w:styleId="hljs-builtin">
    <w:name w:val="hljs-built_in"/>
    <w:basedOn w:val="a0"/>
    <w:rsid w:val="002C7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2EFAC-C5BF-4202-B7C5-C39C6EDE3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3759</Words>
  <Characters>3873</Characters>
  <Application>Microsoft Office Word</Application>
  <DocSecurity>0</DocSecurity>
  <Lines>184</Lines>
  <Paragraphs>158</Paragraphs>
  <ScaleCrop>false</ScaleCrop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1909853eb211002@student.must.edu.mo</dc:creator>
  <cp:keywords/>
  <dc:description/>
  <cp:lastModifiedBy>1909853eb211002@student.must.edu.mo</cp:lastModifiedBy>
  <cp:revision>4</cp:revision>
  <dcterms:created xsi:type="dcterms:W3CDTF">2021-09-25T10:48:00Z</dcterms:created>
  <dcterms:modified xsi:type="dcterms:W3CDTF">2021-09-26T05:49:00Z</dcterms:modified>
</cp:coreProperties>
</file>